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516"/>
        <w:gridCol w:w="9101"/>
      </w:tblGrid>
      <w:tr w:rsidR="002A47BB" w:rsidRPr="00D33F4C" w14:paraId="51A0D452" w14:textId="77777777" w:rsidTr="00210956">
        <w:tc>
          <w:tcPr>
            <w:tcW w:w="714" w:type="pct"/>
            <w:vMerge w:val="restart"/>
            <w:shd w:val="clear" w:color="auto" w:fill="auto"/>
          </w:tcPr>
          <w:p w14:paraId="4EEC02A1" w14:textId="553676EC" w:rsidR="002A47BB" w:rsidRPr="00D33F4C" w:rsidRDefault="001B4558" w:rsidP="00DF4E80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  <w:r w:rsidRPr="00F26624">
              <w:rPr>
                <w:noProof/>
                <w:lang w:bidi="ta-IN"/>
              </w:rPr>
              <w:drawing>
                <wp:inline distT="0" distB="0" distL="0" distR="0" wp14:anchorId="68E328B9" wp14:editId="6D9E4262">
                  <wp:extent cx="752475" cy="4733925"/>
                  <wp:effectExtent l="0" t="0" r="0" b="0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14:paraId="4F2DC868" w14:textId="77777777" w:rsidR="002A47BB" w:rsidRPr="00F553B8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2A6E2988" w14:textId="77777777" w:rsidR="002A47BB" w:rsidRPr="00F553B8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5F3C0186" w14:textId="77777777" w:rsidR="002A47BB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1C135796" w14:textId="77777777" w:rsidR="00E0550A" w:rsidRDefault="00C01D89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Cognizant Academy</w:t>
            </w:r>
          </w:p>
          <w:p w14:paraId="2D13CA2B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6B3FA1B2" w14:textId="4B4CA64D" w:rsidR="00F553B8" w:rsidRDefault="00925CA6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O</w:t>
            </w:r>
            <w:r w:rsidR="00FA62F6">
              <w:rPr>
                <w:rFonts w:cs="Arial"/>
                <w:b/>
                <w:color w:val="EFA800"/>
                <w:sz w:val="44"/>
                <w:szCs w:val="48"/>
              </w:rPr>
              <w:t>ver Analysis</w:t>
            </w:r>
          </w:p>
          <w:p w14:paraId="032B0DD9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25BEEBC4" w14:textId="0A946B6C" w:rsidR="00F553B8" w:rsidRDefault="00074702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ASP</w:t>
            </w:r>
            <w:r w:rsidR="00F553B8" w:rsidRPr="00F553B8">
              <w:rPr>
                <w:rFonts w:cs="Arial"/>
                <w:b/>
                <w:color w:val="EFA800"/>
                <w:sz w:val="44"/>
                <w:szCs w:val="48"/>
              </w:rPr>
              <w:t xml:space="preserve">.Net MVC, Entity Framework, SQL Server </w:t>
            </w:r>
            <w:r w:rsidR="00AA2F77" w:rsidRPr="00F553B8">
              <w:rPr>
                <w:rFonts w:cs="Arial"/>
                <w:b/>
                <w:color w:val="EFA800"/>
                <w:sz w:val="44"/>
                <w:szCs w:val="48"/>
              </w:rPr>
              <w:t>Integrated Capability Test</w:t>
            </w:r>
          </w:p>
          <w:p w14:paraId="28677EF2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257DD1FF" w14:textId="77777777" w:rsidR="002A47BB" w:rsidRPr="00F553B8" w:rsidRDefault="00C01D89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Version 0.1</w:t>
            </w:r>
          </w:p>
          <w:p w14:paraId="66EDF36F" w14:textId="77777777" w:rsidR="002A47BB" w:rsidRPr="00F553B8" w:rsidRDefault="002A47BB" w:rsidP="00DF4E80">
            <w:pPr>
              <w:spacing w:before="0" w:after="0" w:line="240" w:lineRule="auto"/>
              <w:rPr>
                <w:rFonts w:cs="Arial"/>
                <w:b/>
                <w:color w:val="EFA800"/>
                <w:sz w:val="44"/>
                <w:szCs w:val="48"/>
              </w:rPr>
            </w:pPr>
          </w:p>
        </w:tc>
      </w:tr>
      <w:tr w:rsidR="002A47BB" w:rsidRPr="00D33F4C" w14:paraId="3475D298" w14:textId="77777777" w:rsidTr="00210956">
        <w:tc>
          <w:tcPr>
            <w:tcW w:w="714" w:type="pct"/>
            <w:vMerge/>
            <w:shd w:val="clear" w:color="auto" w:fill="auto"/>
          </w:tcPr>
          <w:p w14:paraId="21FE3651" w14:textId="77777777"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5BB47192" w14:textId="77777777" w:rsidR="002A47BB" w:rsidRPr="00D33F4C" w:rsidRDefault="002A47BB" w:rsidP="00DF4E80">
            <w:pPr>
              <w:spacing w:before="0" w:after="0" w:line="240" w:lineRule="auto"/>
            </w:pPr>
          </w:p>
        </w:tc>
      </w:tr>
      <w:tr w:rsidR="002A47BB" w:rsidRPr="00D33F4C" w14:paraId="6236CA4F" w14:textId="77777777" w:rsidTr="00210956">
        <w:tc>
          <w:tcPr>
            <w:tcW w:w="714" w:type="pct"/>
            <w:vMerge/>
            <w:shd w:val="clear" w:color="auto" w:fill="auto"/>
          </w:tcPr>
          <w:p w14:paraId="271CE1EB" w14:textId="77777777"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1A13BFE7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02B5B7FF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10605229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5A3C9BED" w14:textId="77777777" w:rsidR="002A47BB" w:rsidRPr="00D33F4C" w:rsidRDefault="002A47BB" w:rsidP="00DF4E80">
            <w:pPr>
              <w:spacing w:before="0" w:after="0" w:line="240" w:lineRule="auto"/>
              <w:jc w:val="both"/>
            </w:pPr>
          </w:p>
        </w:tc>
      </w:tr>
    </w:tbl>
    <w:p w14:paraId="6AFC1229" w14:textId="77777777" w:rsidR="00B651E4" w:rsidRDefault="00B651E4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6351AA73" w14:textId="77777777"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4F04EBD9" w14:textId="77777777" w:rsidR="00C25BC6" w:rsidRDefault="00C25BC6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0AD8B728" w14:textId="77777777"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36F72C69" w14:textId="77777777" w:rsidR="00AD0A76" w:rsidRDefault="00F25276" w:rsidP="00DF4E80">
      <w:pPr>
        <w:pStyle w:val="TOChead"/>
        <w:spacing w:line="240" w:lineRule="auto"/>
      </w:pPr>
      <w:bookmarkStart w:id="3" w:name="_Toc524180334"/>
      <w:bookmarkEnd w:id="0"/>
      <w:r>
        <w:br w:type="page"/>
      </w:r>
      <w:r w:rsidR="00AD0A76" w:rsidRPr="00EB7DCB">
        <w:lastRenderedPageBreak/>
        <w:t>Table of Contents</w:t>
      </w:r>
    </w:p>
    <w:p w14:paraId="436F786F" w14:textId="77777777" w:rsidR="001F3992" w:rsidRDefault="001F3992" w:rsidP="00DF4E80">
      <w:pPr>
        <w:pStyle w:val="TOChead"/>
        <w:spacing w:line="240" w:lineRule="auto"/>
      </w:pPr>
    </w:p>
    <w:p w14:paraId="2E01F12A" w14:textId="74E87530" w:rsidR="001C323B" w:rsidRDefault="001F399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8027157" w:history="1">
        <w:r w:rsidR="001C323B" w:rsidRPr="00FE60C8">
          <w:rPr>
            <w:rStyle w:val="Hyperlink"/>
            <w:noProof/>
          </w:rPr>
          <w:t>1.0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>Introduction</w:t>
        </w:r>
        <w:r w:rsidR="001C323B">
          <w:rPr>
            <w:noProof/>
            <w:webHidden/>
          </w:rPr>
          <w:tab/>
        </w:r>
        <w:r w:rsidR="001C323B"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_Toc38027157 \h </w:instrText>
        </w:r>
        <w:r w:rsidR="001C323B">
          <w:rPr>
            <w:noProof/>
            <w:webHidden/>
          </w:rPr>
        </w:r>
        <w:r w:rsidR="001C323B"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2</w:t>
        </w:r>
        <w:r w:rsidR="001C323B">
          <w:rPr>
            <w:noProof/>
            <w:webHidden/>
          </w:rPr>
          <w:fldChar w:fldCharType="end"/>
        </w:r>
      </w:hyperlink>
    </w:p>
    <w:p w14:paraId="1B8DAA88" w14:textId="0A7D5D9E" w:rsidR="001C323B" w:rsidRDefault="0061657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58" w:history="1">
        <w:r w:rsidR="001C323B" w:rsidRPr="00FE60C8">
          <w:rPr>
            <w:rStyle w:val="Hyperlink"/>
          </w:rPr>
          <w:t>1.0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Purpose of this document</w:t>
        </w:r>
        <w:r w:rsidR="001C323B">
          <w:rPr>
            <w:webHidden/>
          </w:rPr>
          <w:tab/>
        </w:r>
        <w:r w:rsidR="001C323B"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_Toc38027158 \h </w:instrText>
        </w:r>
        <w:r w:rsidR="001C323B">
          <w:rPr>
            <w:webHidden/>
          </w:rPr>
        </w:r>
        <w:r w:rsidR="001C323B">
          <w:rPr>
            <w:webHidden/>
          </w:rPr>
          <w:fldChar w:fldCharType="separate"/>
        </w:r>
        <w:r w:rsidR="001C323B">
          <w:rPr>
            <w:webHidden/>
          </w:rPr>
          <w:t>2</w:t>
        </w:r>
        <w:r w:rsidR="001C323B">
          <w:rPr>
            <w:webHidden/>
          </w:rPr>
          <w:fldChar w:fldCharType="end"/>
        </w:r>
      </w:hyperlink>
    </w:p>
    <w:p w14:paraId="24D3E7D1" w14:textId="1F601BF7" w:rsidR="001C323B" w:rsidRDefault="0061657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59" w:history="1">
        <w:r w:rsidR="001C323B" w:rsidRPr="00FE60C8">
          <w:rPr>
            <w:rStyle w:val="Hyperlink"/>
          </w:rPr>
          <w:t>2.0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Definitions &amp; Acronyms</w:t>
        </w:r>
        <w:r w:rsidR="001C323B">
          <w:rPr>
            <w:webHidden/>
          </w:rPr>
          <w:tab/>
        </w:r>
        <w:r w:rsidR="001C323B"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_Toc38027159 \h </w:instrText>
        </w:r>
        <w:r w:rsidR="001C323B">
          <w:rPr>
            <w:webHidden/>
          </w:rPr>
        </w:r>
        <w:r w:rsidR="001C323B">
          <w:rPr>
            <w:webHidden/>
          </w:rPr>
          <w:fldChar w:fldCharType="separate"/>
        </w:r>
        <w:r w:rsidR="001C323B">
          <w:rPr>
            <w:webHidden/>
          </w:rPr>
          <w:t>3</w:t>
        </w:r>
        <w:r w:rsidR="001C323B">
          <w:rPr>
            <w:webHidden/>
          </w:rPr>
          <w:fldChar w:fldCharType="end"/>
        </w:r>
      </w:hyperlink>
    </w:p>
    <w:p w14:paraId="7071108B" w14:textId="03A690C5" w:rsidR="001C323B" w:rsidRDefault="0061657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60" w:history="1">
        <w:r w:rsidR="001C323B" w:rsidRPr="00FE60C8">
          <w:rPr>
            <w:rStyle w:val="Hyperlink"/>
          </w:rPr>
          <w:t>3.0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Project Overview</w:t>
        </w:r>
        <w:r w:rsidR="001C323B">
          <w:rPr>
            <w:webHidden/>
          </w:rPr>
          <w:tab/>
        </w:r>
        <w:r w:rsidR="001C323B"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_Toc38027160 \h </w:instrText>
        </w:r>
        <w:r w:rsidR="001C323B">
          <w:rPr>
            <w:webHidden/>
          </w:rPr>
        </w:r>
        <w:r w:rsidR="001C323B">
          <w:rPr>
            <w:webHidden/>
          </w:rPr>
          <w:fldChar w:fldCharType="separate"/>
        </w:r>
        <w:r w:rsidR="001C323B">
          <w:rPr>
            <w:webHidden/>
          </w:rPr>
          <w:t>3</w:t>
        </w:r>
        <w:r w:rsidR="001C323B">
          <w:rPr>
            <w:webHidden/>
          </w:rPr>
          <w:fldChar w:fldCharType="end"/>
        </w:r>
      </w:hyperlink>
    </w:p>
    <w:p w14:paraId="3C94999C" w14:textId="592C3251" w:rsidR="001C323B" w:rsidRDefault="0061657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61" w:history="1">
        <w:r w:rsidR="001C323B" w:rsidRPr="00FE60C8">
          <w:rPr>
            <w:rStyle w:val="Hyperlink"/>
          </w:rPr>
          <w:t>4.0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Scope</w:t>
        </w:r>
        <w:r w:rsidR="001C323B">
          <w:rPr>
            <w:webHidden/>
          </w:rPr>
          <w:tab/>
        </w:r>
        <w:r w:rsidR="001C323B"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_Toc38027161 \h </w:instrText>
        </w:r>
        <w:r w:rsidR="001C323B">
          <w:rPr>
            <w:webHidden/>
          </w:rPr>
        </w:r>
        <w:r w:rsidR="001C323B">
          <w:rPr>
            <w:webHidden/>
          </w:rPr>
          <w:fldChar w:fldCharType="separate"/>
        </w:r>
        <w:r w:rsidR="001C323B">
          <w:rPr>
            <w:webHidden/>
          </w:rPr>
          <w:t>3</w:t>
        </w:r>
        <w:r w:rsidR="001C323B">
          <w:rPr>
            <w:webHidden/>
          </w:rPr>
          <w:fldChar w:fldCharType="end"/>
        </w:r>
      </w:hyperlink>
    </w:p>
    <w:p w14:paraId="2BD5CBEA" w14:textId="36FC1EEA" w:rsidR="001C323B" w:rsidRDefault="0061657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62" w:history="1">
        <w:r w:rsidR="001C323B" w:rsidRPr="00FE60C8">
          <w:rPr>
            <w:rStyle w:val="Hyperlink"/>
          </w:rPr>
          <w:t>5.0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Hardware and Software Requirment</w:t>
        </w:r>
        <w:r w:rsidR="001C323B">
          <w:rPr>
            <w:webHidden/>
          </w:rPr>
          <w:tab/>
        </w:r>
        <w:r w:rsidR="001C323B"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_Toc38027162 \h </w:instrText>
        </w:r>
        <w:r w:rsidR="001C323B">
          <w:rPr>
            <w:webHidden/>
          </w:rPr>
        </w:r>
        <w:r w:rsidR="001C323B">
          <w:rPr>
            <w:webHidden/>
          </w:rPr>
          <w:fldChar w:fldCharType="separate"/>
        </w:r>
        <w:r w:rsidR="001C323B">
          <w:rPr>
            <w:webHidden/>
          </w:rPr>
          <w:t>3</w:t>
        </w:r>
        <w:r w:rsidR="001C323B">
          <w:rPr>
            <w:webHidden/>
          </w:rPr>
          <w:fldChar w:fldCharType="end"/>
        </w:r>
      </w:hyperlink>
    </w:p>
    <w:p w14:paraId="43FCAC78" w14:textId="00D2D6E2" w:rsidR="001C323B" w:rsidRDefault="0061657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63" w:history="1">
        <w:r w:rsidR="001C323B" w:rsidRPr="00FE60C8">
          <w:rPr>
            <w:rStyle w:val="Hyperlink"/>
            <w:noProof/>
          </w:rPr>
          <w:t>2.0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>System diagram</w:t>
        </w:r>
        <w:r w:rsidR="001C323B">
          <w:rPr>
            <w:noProof/>
            <w:webHidden/>
          </w:rPr>
          <w:tab/>
        </w:r>
        <w:r w:rsidR="001C323B"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_Toc38027163 \h </w:instrText>
        </w:r>
        <w:r w:rsidR="001C323B">
          <w:rPr>
            <w:noProof/>
            <w:webHidden/>
          </w:rPr>
        </w:r>
        <w:r w:rsidR="001C323B"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4</w:t>
        </w:r>
        <w:r w:rsidR="001C323B">
          <w:rPr>
            <w:noProof/>
            <w:webHidden/>
          </w:rPr>
          <w:fldChar w:fldCharType="end"/>
        </w:r>
      </w:hyperlink>
    </w:p>
    <w:p w14:paraId="4F7156FA" w14:textId="0819988B" w:rsidR="001C323B" w:rsidRDefault="0061657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64" w:history="1">
        <w:r w:rsidR="001C323B" w:rsidRPr="00FE60C8">
          <w:rPr>
            <w:rStyle w:val="Hyperlink"/>
            <w:noProof/>
          </w:rPr>
          <w:t>3.0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 xml:space="preserve">Design for Displaying </w:t>
        </w:r>
        <w:r w:rsidR="00040642">
          <w:rPr>
            <w:rStyle w:val="Hyperlink"/>
            <w:noProof/>
          </w:rPr>
          <w:t>Over</w:t>
        </w:r>
        <w:r w:rsidR="00C030C2">
          <w:rPr>
            <w:rStyle w:val="Hyperlink"/>
            <w:noProof/>
          </w:rPr>
          <w:t xml:space="preserve"> </w:t>
        </w:r>
        <w:r w:rsidR="00040642">
          <w:rPr>
            <w:rStyle w:val="Hyperlink"/>
            <w:noProof/>
          </w:rPr>
          <w:t>Analysis</w:t>
        </w:r>
        <w:r w:rsidR="001C323B" w:rsidRPr="00FE60C8">
          <w:rPr>
            <w:rStyle w:val="Hyperlink"/>
            <w:noProof/>
          </w:rPr>
          <w:t xml:space="preserve"> Details (HomePage)</w:t>
        </w:r>
        <w:r w:rsidR="001C323B">
          <w:rPr>
            <w:noProof/>
            <w:webHidden/>
          </w:rPr>
          <w:tab/>
        </w:r>
        <w:r w:rsidR="001C323B"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_Toc38027164 \h </w:instrText>
        </w:r>
        <w:r w:rsidR="001C323B">
          <w:rPr>
            <w:noProof/>
            <w:webHidden/>
          </w:rPr>
        </w:r>
        <w:r w:rsidR="001C323B"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4</w:t>
        </w:r>
        <w:r w:rsidR="001C323B">
          <w:rPr>
            <w:noProof/>
            <w:webHidden/>
          </w:rPr>
          <w:fldChar w:fldCharType="end"/>
        </w:r>
      </w:hyperlink>
    </w:p>
    <w:p w14:paraId="4A22976D" w14:textId="24920385" w:rsidR="001C323B" w:rsidRDefault="0061657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65" w:history="1">
        <w:r w:rsidR="001C323B" w:rsidRPr="00FE60C8">
          <w:rPr>
            <w:rStyle w:val="Hyperlink"/>
          </w:rPr>
          <w:t>1.0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Requirement flow</w:t>
        </w:r>
        <w:r w:rsidR="001C323B">
          <w:rPr>
            <w:webHidden/>
          </w:rPr>
          <w:tab/>
        </w:r>
        <w:r w:rsidR="001C323B"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_Toc38027165 \h </w:instrText>
        </w:r>
        <w:r w:rsidR="001C323B">
          <w:rPr>
            <w:webHidden/>
          </w:rPr>
        </w:r>
        <w:r w:rsidR="001C323B">
          <w:rPr>
            <w:webHidden/>
          </w:rPr>
          <w:fldChar w:fldCharType="separate"/>
        </w:r>
        <w:r w:rsidR="001C323B">
          <w:rPr>
            <w:webHidden/>
          </w:rPr>
          <w:t>4</w:t>
        </w:r>
        <w:r w:rsidR="001C323B">
          <w:rPr>
            <w:webHidden/>
          </w:rPr>
          <w:fldChar w:fldCharType="end"/>
        </w:r>
      </w:hyperlink>
    </w:p>
    <w:p w14:paraId="2C180BF0" w14:textId="3D384CBA" w:rsidR="001C323B" w:rsidRDefault="0061657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66" w:history="1">
        <w:r w:rsidR="001C323B" w:rsidRPr="00FE60C8">
          <w:rPr>
            <w:rStyle w:val="Hyperlink"/>
          </w:rPr>
          <w:t>2.0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Technical guidelines</w:t>
        </w:r>
        <w:r w:rsidR="001C323B">
          <w:rPr>
            <w:webHidden/>
          </w:rPr>
          <w:tab/>
        </w:r>
        <w:r w:rsidR="001C323B"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_Toc38027166 \h </w:instrText>
        </w:r>
        <w:r w:rsidR="001C323B">
          <w:rPr>
            <w:webHidden/>
          </w:rPr>
        </w:r>
        <w:r w:rsidR="001C323B">
          <w:rPr>
            <w:webHidden/>
          </w:rPr>
          <w:fldChar w:fldCharType="separate"/>
        </w:r>
        <w:r w:rsidR="001C323B">
          <w:rPr>
            <w:webHidden/>
          </w:rPr>
          <w:t>5</w:t>
        </w:r>
        <w:r w:rsidR="001C323B">
          <w:rPr>
            <w:webHidden/>
          </w:rPr>
          <w:fldChar w:fldCharType="end"/>
        </w:r>
      </w:hyperlink>
    </w:p>
    <w:p w14:paraId="318EB9C6" w14:textId="44212C14" w:rsidR="001C323B" w:rsidRDefault="0061657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67" w:history="1">
        <w:r w:rsidR="001C323B" w:rsidRPr="00FE60C8">
          <w:rPr>
            <w:rStyle w:val="Hyperlink"/>
            <w:noProof/>
          </w:rPr>
          <w:t>Component Specification – Model</w:t>
        </w:r>
        <w:r w:rsidR="001C323B">
          <w:rPr>
            <w:noProof/>
            <w:webHidden/>
          </w:rPr>
          <w:tab/>
        </w:r>
        <w:r w:rsidR="001C323B"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_Toc38027167 \h </w:instrText>
        </w:r>
        <w:r w:rsidR="001C323B">
          <w:rPr>
            <w:noProof/>
            <w:webHidden/>
          </w:rPr>
        </w:r>
        <w:r w:rsidR="001C323B"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6</w:t>
        </w:r>
        <w:r w:rsidR="001C323B">
          <w:rPr>
            <w:noProof/>
            <w:webHidden/>
          </w:rPr>
          <w:fldChar w:fldCharType="end"/>
        </w:r>
      </w:hyperlink>
    </w:p>
    <w:p w14:paraId="4B79B4A0" w14:textId="6E80A4E5" w:rsidR="001C323B" w:rsidRDefault="0061657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68" w:history="1">
        <w:r w:rsidR="001C323B" w:rsidRPr="00FE60C8">
          <w:rPr>
            <w:rStyle w:val="Hyperlink"/>
            <w:noProof/>
          </w:rPr>
          <w:t>4.0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 xml:space="preserve">Design for </w:t>
        </w:r>
        <w:r w:rsidR="00B27E20">
          <w:rPr>
            <w:rStyle w:val="Hyperlink"/>
            <w:noProof/>
          </w:rPr>
          <w:t>Addi</w:t>
        </w:r>
        <w:r w:rsidR="00040642">
          <w:rPr>
            <w:rStyle w:val="Hyperlink"/>
            <w:noProof/>
          </w:rPr>
          <w:t>ng</w:t>
        </w:r>
        <w:r w:rsidR="001C323B" w:rsidRPr="00FE60C8">
          <w:rPr>
            <w:rStyle w:val="Hyperlink"/>
            <w:noProof/>
          </w:rPr>
          <w:t xml:space="preserve"> </w:t>
        </w:r>
        <w:r w:rsidR="00040642">
          <w:rPr>
            <w:rStyle w:val="Hyperlink"/>
            <w:noProof/>
          </w:rPr>
          <w:t>Over</w:t>
        </w:r>
        <w:r w:rsidR="001C323B" w:rsidRPr="00FE60C8">
          <w:rPr>
            <w:rStyle w:val="Hyperlink"/>
            <w:noProof/>
          </w:rPr>
          <w:t xml:space="preserve"> </w:t>
        </w:r>
        <w:r w:rsidR="00040642">
          <w:rPr>
            <w:rStyle w:val="Hyperlink"/>
            <w:noProof/>
          </w:rPr>
          <w:t>Analysis</w:t>
        </w:r>
        <w:r w:rsidR="001C323B" w:rsidRPr="00FE60C8">
          <w:rPr>
            <w:rStyle w:val="Hyperlink"/>
            <w:noProof/>
          </w:rPr>
          <w:t xml:space="preserve"> Details to the database</w:t>
        </w:r>
        <w:r w:rsidR="001C323B">
          <w:rPr>
            <w:noProof/>
            <w:webHidden/>
          </w:rPr>
          <w:tab/>
        </w:r>
        <w:r w:rsidR="001C323B"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_Toc38027168 \h </w:instrText>
        </w:r>
        <w:r w:rsidR="001C323B">
          <w:rPr>
            <w:noProof/>
            <w:webHidden/>
          </w:rPr>
        </w:r>
        <w:r w:rsidR="001C323B"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7</w:t>
        </w:r>
        <w:r w:rsidR="001C323B">
          <w:rPr>
            <w:noProof/>
            <w:webHidden/>
          </w:rPr>
          <w:fldChar w:fldCharType="end"/>
        </w:r>
      </w:hyperlink>
    </w:p>
    <w:p w14:paraId="171333D9" w14:textId="62757DCC" w:rsidR="001C323B" w:rsidRDefault="0061657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69" w:history="1">
        <w:r w:rsidR="001C323B" w:rsidRPr="00FE60C8">
          <w:rPr>
            <w:rStyle w:val="Hyperlink"/>
          </w:rPr>
          <w:t>1.0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Requirement flow</w:t>
        </w:r>
        <w:r w:rsidR="001C323B">
          <w:rPr>
            <w:webHidden/>
          </w:rPr>
          <w:tab/>
        </w:r>
        <w:r w:rsidR="001C323B"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_Toc38027169 \h </w:instrText>
        </w:r>
        <w:r w:rsidR="001C323B">
          <w:rPr>
            <w:webHidden/>
          </w:rPr>
        </w:r>
        <w:r w:rsidR="001C323B">
          <w:rPr>
            <w:webHidden/>
          </w:rPr>
          <w:fldChar w:fldCharType="separate"/>
        </w:r>
        <w:r w:rsidR="001C323B">
          <w:rPr>
            <w:webHidden/>
          </w:rPr>
          <w:t>7</w:t>
        </w:r>
        <w:r w:rsidR="001C323B">
          <w:rPr>
            <w:webHidden/>
          </w:rPr>
          <w:fldChar w:fldCharType="end"/>
        </w:r>
      </w:hyperlink>
    </w:p>
    <w:p w14:paraId="56B8B784" w14:textId="4EB1D79B" w:rsidR="001C323B" w:rsidRDefault="0061657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70" w:history="1">
        <w:r w:rsidR="001C323B" w:rsidRPr="00FE60C8">
          <w:rPr>
            <w:rStyle w:val="Hyperlink"/>
          </w:rPr>
          <w:t>2.0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27E20">
          <w:rPr>
            <w:rStyle w:val="Hyperlink"/>
          </w:rPr>
          <w:t>Add</w:t>
        </w:r>
        <w:r w:rsidR="001C323B" w:rsidRPr="00FE60C8">
          <w:rPr>
            <w:rStyle w:val="Hyperlink"/>
          </w:rPr>
          <w:t xml:space="preserve"> </w:t>
        </w:r>
        <w:r w:rsidR="00040642">
          <w:rPr>
            <w:rStyle w:val="Hyperlink"/>
          </w:rPr>
          <w:t>Over</w:t>
        </w:r>
        <w:r w:rsidR="00C030C2">
          <w:rPr>
            <w:rStyle w:val="Hyperlink"/>
          </w:rPr>
          <w:t xml:space="preserve"> </w:t>
        </w:r>
        <w:r w:rsidR="00040642">
          <w:rPr>
            <w:rStyle w:val="Hyperlink"/>
          </w:rPr>
          <w:t>Analysis</w:t>
        </w:r>
        <w:r w:rsidR="001C323B">
          <w:rPr>
            <w:webHidden/>
          </w:rPr>
          <w:tab/>
        </w:r>
        <w:r w:rsidR="001C323B"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_Toc38027170 \h </w:instrText>
        </w:r>
        <w:r w:rsidR="001C323B">
          <w:rPr>
            <w:webHidden/>
          </w:rPr>
        </w:r>
        <w:r w:rsidR="001C323B">
          <w:rPr>
            <w:webHidden/>
          </w:rPr>
          <w:fldChar w:fldCharType="separate"/>
        </w:r>
        <w:r w:rsidR="001C323B">
          <w:rPr>
            <w:webHidden/>
          </w:rPr>
          <w:t>9</w:t>
        </w:r>
        <w:r w:rsidR="001C323B">
          <w:rPr>
            <w:webHidden/>
          </w:rPr>
          <w:fldChar w:fldCharType="end"/>
        </w:r>
      </w:hyperlink>
    </w:p>
    <w:p w14:paraId="4C761046" w14:textId="4022D1C4" w:rsidR="001C323B" w:rsidRDefault="0061657F" w:rsidP="00C030C2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hyperlink w:anchor="_Toc38027171" w:history="1">
        <w:r w:rsidR="001C323B" w:rsidRPr="00FE60C8">
          <w:rPr>
            <w:rStyle w:val="Hyperlink"/>
          </w:rPr>
          <w:t>3.0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Technical guidelines</w:t>
        </w:r>
        <w:r w:rsidR="001C323B">
          <w:rPr>
            <w:webHidden/>
          </w:rPr>
          <w:tab/>
        </w:r>
        <w:r w:rsidR="001C323B"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_Toc38027171 \h </w:instrText>
        </w:r>
        <w:r w:rsidR="001C323B">
          <w:rPr>
            <w:webHidden/>
          </w:rPr>
        </w:r>
        <w:r w:rsidR="001C323B">
          <w:rPr>
            <w:webHidden/>
          </w:rPr>
          <w:fldChar w:fldCharType="separate"/>
        </w:r>
        <w:r w:rsidR="001C323B">
          <w:rPr>
            <w:webHidden/>
          </w:rPr>
          <w:t>11</w:t>
        </w:r>
        <w:r w:rsidR="001C323B">
          <w:rPr>
            <w:webHidden/>
          </w:rPr>
          <w:fldChar w:fldCharType="end"/>
        </w:r>
      </w:hyperlink>
    </w:p>
    <w:p w14:paraId="685B1B0E" w14:textId="3B0E5639" w:rsidR="001C323B" w:rsidRDefault="0061657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73" w:history="1">
        <w:r w:rsidR="00C030C2">
          <w:rPr>
            <w:rStyle w:val="Hyperlink"/>
            <w:noProof/>
          </w:rPr>
          <w:t>5</w:t>
        </w:r>
        <w:r w:rsidR="001C323B" w:rsidRPr="00FE60C8">
          <w:rPr>
            <w:rStyle w:val="Hyperlink"/>
            <w:noProof/>
          </w:rPr>
          <w:t>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>Standards and Guidelines</w:t>
        </w:r>
        <w:r w:rsidR="001C323B">
          <w:rPr>
            <w:noProof/>
            <w:webHidden/>
          </w:rPr>
          <w:tab/>
        </w:r>
        <w:r w:rsidR="001C323B"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_Toc38027173 \h </w:instrText>
        </w:r>
        <w:r w:rsidR="001C323B">
          <w:rPr>
            <w:noProof/>
            <w:webHidden/>
          </w:rPr>
        </w:r>
        <w:r w:rsidR="001C323B"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13</w:t>
        </w:r>
        <w:r w:rsidR="001C323B">
          <w:rPr>
            <w:noProof/>
            <w:webHidden/>
          </w:rPr>
          <w:fldChar w:fldCharType="end"/>
        </w:r>
      </w:hyperlink>
    </w:p>
    <w:p w14:paraId="0A29C8D2" w14:textId="7B29CC19" w:rsidR="001C323B" w:rsidRDefault="0061657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7174" w:history="1">
        <w:r w:rsidR="001C323B" w:rsidRPr="00FE60C8">
          <w:rPr>
            <w:rStyle w:val="Hyperlink"/>
          </w:rPr>
          <w:t>1.0</w:t>
        </w:r>
        <w:r w:rsidR="001C323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C323B" w:rsidRPr="00FE60C8">
          <w:rPr>
            <w:rStyle w:val="Hyperlink"/>
          </w:rPr>
          <w:t>Controller &amp; View</w:t>
        </w:r>
        <w:r w:rsidR="001C323B">
          <w:rPr>
            <w:webHidden/>
          </w:rPr>
          <w:tab/>
        </w:r>
        <w:r w:rsidR="001C323B">
          <w:rPr>
            <w:webHidden/>
          </w:rPr>
          <w:fldChar w:fldCharType="begin"/>
        </w:r>
        <w:r w:rsidR="001C323B">
          <w:rPr>
            <w:webHidden/>
          </w:rPr>
          <w:instrText xml:space="preserve"> PAGEREF _Toc38027174 \h </w:instrText>
        </w:r>
        <w:r w:rsidR="001C323B">
          <w:rPr>
            <w:webHidden/>
          </w:rPr>
        </w:r>
        <w:r w:rsidR="001C323B">
          <w:rPr>
            <w:webHidden/>
          </w:rPr>
          <w:fldChar w:fldCharType="separate"/>
        </w:r>
        <w:r w:rsidR="001C323B">
          <w:rPr>
            <w:webHidden/>
          </w:rPr>
          <w:t>13</w:t>
        </w:r>
        <w:r w:rsidR="001C323B">
          <w:rPr>
            <w:webHidden/>
          </w:rPr>
          <w:fldChar w:fldCharType="end"/>
        </w:r>
      </w:hyperlink>
    </w:p>
    <w:p w14:paraId="0009E6E0" w14:textId="3AFD77DD" w:rsidR="001C323B" w:rsidRDefault="0061657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75" w:history="1">
        <w:r w:rsidR="00C030C2">
          <w:rPr>
            <w:rStyle w:val="Hyperlink"/>
            <w:noProof/>
          </w:rPr>
          <w:t>6</w:t>
        </w:r>
        <w:r w:rsidR="001C323B" w:rsidRPr="00FE60C8">
          <w:rPr>
            <w:rStyle w:val="Hyperlink"/>
            <w:noProof/>
          </w:rPr>
          <w:t>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>Design constraints</w:t>
        </w:r>
        <w:r w:rsidR="001C323B">
          <w:rPr>
            <w:noProof/>
            <w:webHidden/>
          </w:rPr>
          <w:tab/>
        </w:r>
        <w:r w:rsidR="001C323B"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_Toc38027175 \h </w:instrText>
        </w:r>
        <w:r w:rsidR="001C323B">
          <w:rPr>
            <w:noProof/>
            <w:webHidden/>
          </w:rPr>
        </w:r>
        <w:r w:rsidR="001C323B"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14</w:t>
        </w:r>
        <w:r w:rsidR="001C323B">
          <w:rPr>
            <w:noProof/>
            <w:webHidden/>
          </w:rPr>
          <w:fldChar w:fldCharType="end"/>
        </w:r>
      </w:hyperlink>
    </w:p>
    <w:p w14:paraId="16EAD6E6" w14:textId="04E5CD2B" w:rsidR="001C323B" w:rsidRDefault="0061657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76" w:history="1">
        <w:r w:rsidR="00C030C2">
          <w:rPr>
            <w:rStyle w:val="Hyperlink"/>
            <w:noProof/>
          </w:rPr>
          <w:t>7</w:t>
        </w:r>
        <w:r w:rsidR="001C323B" w:rsidRPr="00FE60C8">
          <w:rPr>
            <w:rStyle w:val="Hyperlink"/>
            <w:noProof/>
          </w:rPr>
          <w:t>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>Code submission Instructions</w:t>
        </w:r>
        <w:r w:rsidR="001C323B">
          <w:rPr>
            <w:noProof/>
            <w:webHidden/>
          </w:rPr>
          <w:tab/>
        </w:r>
        <w:r w:rsidR="001C323B"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_Toc38027176 \h </w:instrText>
        </w:r>
        <w:r w:rsidR="001C323B">
          <w:rPr>
            <w:noProof/>
            <w:webHidden/>
          </w:rPr>
        </w:r>
        <w:r w:rsidR="001C323B"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14</w:t>
        </w:r>
        <w:r w:rsidR="001C323B">
          <w:rPr>
            <w:noProof/>
            <w:webHidden/>
          </w:rPr>
          <w:fldChar w:fldCharType="end"/>
        </w:r>
      </w:hyperlink>
    </w:p>
    <w:p w14:paraId="4A42FFE2" w14:textId="3BE83B27" w:rsidR="001C323B" w:rsidRDefault="0061657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027177" w:history="1">
        <w:r w:rsidR="00C030C2">
          <w:rPr>
            <w:rStyle w:val="Hyperlink"/>
            <w:noProof/>
          </w:rPr>
          <w:t>8</w:t>
        </w:r>
        <w:r w:rsidR="001C323B" w:rsidRPr="00FE60C8">
          <w:rPr>
            <w:rStyle w:val="Hyperlink"/>
            <w:noProof/>
          </w:rPr>
          <w:t>.0</w:t>
        </w:r>
        <w:r w:rsidR="001C323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C323B" w:rsidRPr="00FE60C8">
          <w:rPr>
            <w:rStyle w:val="Hyperlink"/>
            <w:noProof/>
          </w:rPr>
          <w:t>Evaluation Areas</w:t>
        </w:r>
        <w:r w:rsidR="001C323B">
          <w:rPr>
            <w:noProof/>
            <w:webHidden/>
          </w:rPr>
          <w:tab/>
        </w:r>
        <w:r w:rsidR="001C323B">
          <w:rPr>
            <w:noProof/>
            <w:webHidden/>
          </w:rPr>
          <w:fldChar w:fldCharType="begin"/>
        </w:r>
        <w:r w:rsidR="001C323B">
          <w:rPr>
            <w:noProof/>
            <w:webHidden/>
          </w:rPr>
          <w:instrText xml:space="preserve"> PAGEREF _Toc38027177 \h </w:instrText>
        </w:r>
        <w:r w:rsidR="001C323B">
          <w:rPr>
            <w:noProof/>
            <w:webHidden/>
          </w:rPr>
        </w:r>
        <w:r w:rsidR="001C323B">
          <w:rPr>
            <w:noProof/>
            <w:webHidden/>
          </w:rPr>
          <w:fldChar w:fldCharType="separate"/>
        </w:r>
        <w:r w:rsidR="001C323B">
          <w:rPr>
            <w:noProof/>
            <w:webHidden/>
          </w:rPr>
          <w:t>14</w:t>
        </w:r>
        <w:r w:rsidR="001C323B">
          <w:rPr>
            <w:noProof/>
            <w:webHidden/>
          </w:rPr>
          <w:fldChar w:fldCharType="end"/>
        </w:r>
      </w:hyperlink>
    </w:p>
    <w:p w14:paraId="758AE929" w14:textId="55D4D140" w:rsidR="001F3992" w:rsidRDefault="001F3992" w:rsidP="00DF4E80">
      <w:pPr>
        <w:pStyle w:val="TOC1"/>
        <w:spacing w:line="240" w:lineRule="auto"/>
      </w:pPr>
      <w:r>
        <w:fldChar w:fldCharType="end"/>
      </w:r>
    </w:p>
    <w:p w14:paraId="6D1FB065" w14:textId="77777777" w:rsidR="005670B6" w:rsidRDefault="005670B6" w:rsidP="00BB13F8">
      <w:pPr>
        <w:pStyle w:val="Heading1"/>
      </w:pPr>
      <w:bookmarkStart w:id="4" w:name="_Toc246846469"/>
      <w:bookmarkStart w:id="5" w:name="_Toc38027157"/>
      <w:r>
        <w:t>Introduction</w:t>
      </w:r>
      <w:bookmarkEnd w:id="4"/>
      <w:bookmarkEnd w:id="5"/>
    </w:p>
    <w:p w14:paraId="73BEFF1C" w14:textId="77777777" w:rsidR="005670B6" w:rsidRDefault="005670B6" w:rsidP="00992D10">
      <w:pPr>
        <w:pStyle w:val="Heading2"/>
      </w:pPr>
      <w:bookmarkStart w:id="6" w:name="_Toc246846470"/>
      <w:bookmarkStart w:id="7" w:name="_Toc38027158"/>
      <w:r w:rsidRPr="00BB13F8">
        <w:t>Purpose</w:t>
      </w:r>
      <w:r>
        <w:t xml:space="preserve"> of this document</w:t>
      </w:r>
      <w:bookmarkEnd w:id="6"/>
      <w:bookmarkEnd w:id="7"/>
    </w:p>
    <w:p w14:paraId="014DCF16" w14:textId="7D89C884" w:rsidR="00F553B8" w:rsidRPr="00F553B8" w:rsidRDefault="00F553B8" w:rsidP="00F553B8">
      <w:pPr>
        <w:pStyle w:val="BodyText0"/>
        <w:spacing w:before="239" w:line="256" w:lineRule="auto"/>
        <w:ind w:left="611" w:right="123"/>
        <w:jc w:val="both"/>
        <w:rPr>
          <w:rFonts w:eastAsia="Times New Roman"/>
          <w:b w:val="0"/>
          <w:bCs w:val="0"/>
          <w:color w:val="auto"/>
          <w:sz w:val="20"/>
        </w:rPr>
      </w:pPr>
      <w:r w:rsidRPr="00F553B8">
        <w:rPr>
          <w:rFonts w:eastAsia="Times New Roman"/>
          <w:b w:val="0"/>
          <w:bCs w:val="0"/>
          <w:color w:val="auto"/>
          <w:sz w:val="20"/>
        </w:rPr>
        <w:t xml:space="preserve">The purpose of this document is to define the </w:t>
      </w:r>
      <w:proofErr w:type="gramStart"/>
      <w:r w:rsidRPr="00F553B8">
        <w:rPr>
          <w:rFonts w:eastAsia="Times New Roman"/>
          <w:b w:val="0"/>
          <w:bCs w:val="0"/>
          <w:color w:val="auto"/>
          <w:sz w:val="20"/>
        </w:rPr>
        <w:t>server side</w:t>
      </w:r>
      <w:proofErr w:type="gramEnd"/>
      <w:r w:rsidRPr="00F553B8">
        <w:rPr>
          <w:rFonts w:eastAsia="Times New Roman"/>
          <w:b w:val="0"/>
          <w:bCs w:val="0"/>
          <w:color w:val="auto"/>
          <w:sz w:val="20"/>
        </w:rPr>
        <w:t xml:space="preserve"> implementation of the </w:t>
      </w:r>
      <w:r w:rsidR="00EB292B">
        <w:rPr>
          <w:rFonts w:eastAsia="Times New Roman"/>
          <w:b w:val="0"/>
          <w:bCs w:val="0"/>
          <w:color w:val="auto"/>
          <w:sz w:val="20"/>
        </w:rPr>
        <w:t>Over Analysis</w:t>
      </w:r>
      <w:r w:rsidR="0033027B">
        <w:rPr>
          <w:rFonts w:eastAsia="Times New Roman"/>
          <w:b w:val="0"/>
          <w:bCs w:val="0"/>
          <w:color w:val="auto"/>
          <w:sz w:val="20"/>
        </w:rPr>
        <w:t xml:space="preserve"> </w:t>
      </w:r>
      <w:r w:rsidRPr="00F553B8">
        <w:rPr>
          <w:rFonts w:eastAsia="Times New Roman"/>
          <w:b w:val="0"/>
          <w:bCs w:val="0"/>
          <w:color w:val="auto"/>
          <w:sz w:val="20"/>
        </w:rPr>
        <w:t>application.</w:t>
      </w:r>
    </w:p>
    <w:p w14:paraId="210E207D" w14:textId="77777777" w:rsidR="00F553B8" w:rsidRPr="00BB13F8" w:rsidRDefault="00F553B8" w:rsidP="00BB13F8">
      <w:pPr>
        <w:pStyle w:val="Bodytext"/>
      </w:pPr>
    </w:p>
    <w:p w14:paraId="3601164E" w14:textId="77777777" w:rsidR="006E47D3" w:rsidRDefault="006E47D3" w:rsidP="00BB13F8">
      <w:pPr>
        <w:pStyle w:val="Heading2"/>
      </w:pPr>
      <w:bookmarkStart w:id="8" w:name="_Toc246846477"/>
      <w:bookmarkStart w:id="9" w:name="_Toc38027159"/>
      <w:r w:rsidRPr="00BB13F8">
        <w:lastRenderedPageBreak/>
        <w:t>Definitions</w:t>
      </w:r>
      <w:r>
        <w:t xml:space="preserve"> &amp; Acronyms</w:t>
      </w:r>
      <w:bookmarkEnd w:id="8"/>
      <w:bookmarkEnd w:id="9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2"/>
        <w:gridCol w:w="5218"/>
      </w:tblGrid>
      <w:tr w:rsidR="006E47D3" w:rsidRPr="00231500" w14:paraId="06A9D043" w14:textId="77777777" w:rsidTr="00AD682A">
        <w:trPr>
          <w:trHeight w:val="278"/>
        </w:trPr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14:paraId="62C18AD5" w14:textId="77777777" w:rsidR="006E47D3" w:rsidRPr="00C847B1" w:rsidRDefault="006E47D3" w:rsidP="008D5A9E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Definition / Acronym</w:t>
            </w:r>
          </w:p>
        </w:tc>
        <w:tc>
          <w:tcPr>
            <w:tcW w:w="5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14:paraId="35F80378" w14:textId="77777777" w:rsidR="006E47D3" w:rsidRPr="00231500" w:rsidRDefault="006E47D3" w:rsidP="008D5A9E">
            <w:pPr>
              <w:pStyle w:val="tablehead"/>
              <w:spacing w:before="120" w:after="12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Description</w:t>
            </w:r>
          </w:p>
        </w:tc>
      </w:tr>
      <w:tr w:rsidR="008B05DB" w:rsidRPr="00231500" w14:paraId="739CC586" w14:textId="77777777" w:rsidTr="00AD682A"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14:paraId="3BA760A0" w14:textId="77777777" w:rsidR="008B05DB" w:rsidRDefault="00FB63CD" w:rsidP="008D5A9E">
            <w:pPr>
              <w:pStyle w:val="tabletext"/>
              <w:spacing w:before="120" w:after="120"/>
              <w:ind w:left="0" w:firstLine="0"/>
              <w:jc w:val="both"/>
            </w:pPr>
            <w:r>
              <w:t>ASP.NET MVC</w:t>
            </w:r>
          </w:p>
        </w:tc>
        <w:tc>
          <w:tcPr>
            <w:tcW w:w="5090" w:type="dxa"/>
            <w:tcBorders>
              <w:top w:val="single" w:sz="4" w:space="0" w:color="auto"/>
              <w:bottom w:val="single" w:sz="4" w:space="0" w:color="auto"/>
            </w:tcBorders>
          </w:tcPr>
          <w:p w14:paraId="1F329C24" w14:textId="77777777" w:rsidR="008B05DB" w:rsidRDefault="00FB63CD" w:rsidP="00FB63CD">
            <w:pPr>
              <w:pStyle w:val="tabletext"/>
              <w:spacing w:before="120" w:after="120"/>
              <w:ind w:left="0" w:firstLine="0"/>
              <w:jc w:val="both"/>
            </w:pPr>
            <w:r>
              <w:t>ASP.Net MVC is a Web development framework built on top of ASP.Net with certain changes in the internal workings of web page rendering</w:t>
            </w:r>
          </w:p>
        </w:tc>
      </w:tr>
    </w:tbl>
    <w:p w14:paraId="6052AB93" w14:textId="77777777" w:rsidR="005670B6" w:rsidRDefault="005670B6" w:rsidP="00BB13F8">
      <w:pPr>
        <w:pStyle w:val="Heading2"/>
      </w:pPr>
      <w:bookmarkStart w:id="10" w:name="_Toc246846471"/>
      <w:bookmarkStart w:id="11" w:name="_Toc38027160"/>
      <w:bookmarkStart w:id="12" w:name="_Toc527193509"/>
      <w:r w:rsidRPr="00BB13F8">
        <w:t>Project</w:t>
      </w:r>
      <w:r>
        <w:t xml:space="preserve"> Overview</w:t>
      </w:r>
      <w:bookmarkEnd w:id="10"/>
      <w:bookmarkEnd w:id="11"/>
    </w:p>
    <w:p w14:paraId="5CF8E7A7" w14:textId="26127EFD" w:rsidR="00CB2670" w:rsidRDefault="00F553B8" w:rsidP="002A6F28">
      <w:pPr>
        <w:pStyle w:val="BodyText0"/>
        <w:spacing w:before="240" w:line="259" w:lineRule="auto"/>
        <w:ind w:left="611" w:right="114"/>
        <w:jc w:val="both"/>
        <w:rPr>
          <w:rFonts w:eastAsia="Times New Roman"/>
          <w:b w:val="0"/>
          <w:bCs w:val="0"/>
          <w:color w:val="auto"/>
          <w:sz w:val="20"/>
        </w:rPr>
      </w:pPr>
      <w:r w:rsidRPr="00F553B8">
        <w:rPr>
          <w:rFonts w:eastAsia="Times New Roman"/>
          <w:b w:val="0"/>
          <w:bCs w:val="0"/>
          <w:color w:val="auto"/>
          <w:sz w:val="20"/>
        </w:rPr>
        <w:t xml:space="preserve">The project involves </w:t>
      </w:r>
      <w:proofErr w:type="spellStart"/>
      <w:r w:rsidR="000E11C8">
        <w:rPr>
          <w:rFonts w:eastAsia="Times New Roman"/>
          <w:b w:val="0"/>
          <w:bCs w:val="0"/>
          <w:color w:val="auto"/>
          <w:sz w:val="20"/>
        </w:rPr>
        <w:t>analysing</w:t>
      </w:r>
      <w:proofErr w:type="spellEnd"/>
      <w:r w:rsidR="00D53718">
        <w:rPr>
          <w:rFonts w:eastAsia="Times New Roman"/>
          <w:b w:val="0"/>
          <w:bCs w:val="0"/>
          <w:color w:val="auto"/>
          <w:sz w:val="20"/>
        </w:rPr>
        <w:t xml:space="preserve"> </w:t>
      </w:r>
      <w:r w:rsidR="000E11C8">
        <w:rPr>
          <w:rFonts w:eastAsia="Times New Roman"/>
          <w:b w:val="0"/>
          <w:bCs w:val="0"/>
          <w:color w:val="auto"/>
          <w:sz w:val="20"/>
        </w:rPr>
        <w:t>over details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. The user </w:t>
      </w:r>
      <w:r w:rsidR="003F5B56">
        <w:rPr>
          <w:rFonts w:eastAsia="Times New Roman"/>
          <w:b w:val="0"/>
          <w:bCs w:val="0"/>
          <w:color w:val="auto"/>
          <w:sz w:val="20"/>
        </w:rPr>
        <w:t>will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 enter the </w:t>
      </w:r>
      <w:r w:rsidR="000E11C8">
        <w:rPr>
          <w:rFonts w:eastAsia="Times New Roman"/>
          <w:b w:val="0"/>
          <w:bCs w:val="0"/>
          <w:color w:val="auto"/>
          <w:sz w:val="20"/>
        </w:rPr>
        <w:t>over</w:t>
      </w:r>
      <w:r w:rsidR="0025324D">
        <w:rPr>
          <w:rFonts w:eastAsia="Times New Roman"/>
          <w:b w:val="0"/>
          <w:bCs w:val="0"/>
          <w:color w:val="auto"/>
          <w:sz w:val="20"/>
        </w:rPr>
        <w:t xml:space="preserve"> </w:t>
      </w:r>
      <w:r w:rsidR="000E11C8">
        <w:rPr>
          <w:rFonts w:eastAsia="Times New Roman"/>
          <w:b w:val="0"/>
          <w:bCs w:val="0"/>
          <w:color w:val="auto"/>
          <w:sz w:val="20"/>
        </w:rPr>
        <w:t>analysis</w:t>
      </w:r>
      <w:r w:rsidR="00CC2F90">
        <w:rPr>
          <w:rFonts w:eastAsia="Times New Roman"/>
          <w:b w:val="0"/>
          <w:bCs w:val="0"/>
          <w:color w:val="auto"/>
          <w:sz w:val="20"/>
        </w:rPr>
        <w:t xml:space="preserve"> 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details </w:t>
      </w:r>
      <w:r w:rsidR="00CC2F90">
        <w:rPr>
          <w:rFonts w:eastAsia="Times New Roman"/>
          <w:b w:val="0"/>
          <w:bCs w:val="0"/>
          <w:color w:val="auto"/>
          <w:sz w:val="20"/>
        </w:rPr>
        <w:t>such as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 </w:t>
      </w:r>
      <w:r w:rsidR="000E11C8">
        <w:rPr>
          <w:rFonts w:eastAsia="Times New Roman"/>
          <w:b w:val="0"/>
          <w:bCs w:val="0"/>
          <w:color w:val="auto"/>
          <w:sz w:val="20"/>
        </w:rPr>
        <w:t>runs</w:t>
      </w:r>
      <w:r w:rsidR="00584AA1">
        <w:rPr>
          <w:rFonts w:eastAsia="Times New Roman"/>
          <w:b w:val="0"/>
          <w:bCs w:val="0"/>
          <w:color w:val="auto"/>
          <w:sz w:val="20"/>
        </w:rPr>
        <w:t xml:space="preserve"> taken</w:t>
      </w:r>
      <w:r w:rsidR="001B6E38">
        <w:rPr>
          <w:rFonts w:eastAsia="Times New Roman"/>
          <w:b w:val="0"/>
          <w:bCs w:val="0"/>
          <w:color w:val="auto"/>
          <w:sz w:val="20"/>
        </w:rPr>
        <w:t xml:space="preserve"> for each ball</w:t>
      </w:r>
      <w:r w:rsidR="00584AA1">
        <w:rPr>
          <w:rFonts w:eastAsia="Times New Roman"/>
          <w:b w:val="0"/>
          <w:bCs w:val="0"/>
          <w:color w:val="auto"/>
          <w:sz w:val="20"/>
        </w:rPr>
        <w:t xml:space="preserve"> and select ball type of</w:t>
      </w:r>
      <w:r w:rsidR="001B6E38">
        <w:rPr>
          <w:rFonts w:eastAsia="Times New Roman"/>
          <w:b w:val="0"/>
          <w:bCs w:val="0"/>
          <w:color w:val="auto"/>
          <w:sz w:val="20"/>
        </w:rPr>
        <w:t xml:space="preserve"> either</w:t>
      </w:r>
      <w:r w:rsidR="00584AA1">
        <w:rPr>
          <w:rFonts w:eastAsia="Times New Roman"/>
          <w:b w:val="0"/>
          <w:bCs w:val="0"/>
          <w:color w:val="auto"/>
          <w:sz w:val="20"/>
        </w:rPr>
        <w:t xml:space="preserve"> [No Ball] / [Wide Ball] / [Right Ball]</w:t>
      </w:r>
      <w:r w:rsidR="00E13395">
        <w:rPr>
          <w:rFonts w:eastAsia="Times New Roman"/>
          <w:b w:val="0"/>
          <w:bCs w:val="0"/>
          <w:color w:val="auto"/>
          <w:sz w:val="20"/>
        </w:rPr>
        <w:t>.</w:t>
      </w:r>
      <w:r w:rsidR="003F5B56">
        <w:rPr>
          <w:rFonts w:eastAsia="Times New Roman"/>
          <w:b w:val="0"/>
          <w:bCs w:val="0"/>
          <w:color w:val="auto"/>
          <w:sz w:val="20"/>
        </w:rPr>
        <w:t xml:space="preserve"> These </w:t>
      </w:r>
      <w:r w:rsidR="000E11C8">
        <w:rPr>
          <w:rFonts w:eastAsia="Times New Roman"/>
          <w:b w:val="0"/>
          <w:bCs w:val="0"/>
          <w:color w:val="auto"/>
          <w:sz w:val="20"/>
        </w:rPr>
        <w:t>over</w:t>
      </w:r>
      <w:r w:rsidR="003F5B56">
        <w:rPr>
          <w:rFonts w:eastAsia="Times New Roman"/>
          <w:b w:val="0"/>
          <w:bCs w:val="0"/>
          <w:color w:val="auto"/>
          <w:sz w:val="20"/>
        </w:rPr>
        <w:t xml:space="preserve"> </w:t>
      </w:r>
      <w:r w:rsidR="000E11C8">
        <w:rPr>
          <w:rFonts w:eastAsia="Times New Roman"/>
          <w:b w:val="0"/>
          <w:bCs w:val="0"/>
          <w:color w:val="auto"/>
          <w:sz w:val="20"/>
        </w:rPr>
        <w:t>analysis</w:t>
      </w:r>
      <w:r w:rsidR="00E13395">
        <w:rPr>
          <w:rFonts w:eastAsia="Times New Roman"/>
          <w:b w:val="0"/>
          <w:bCs w:val="0"/>
          <w:color w:val="auto"/>
          <w:sz w:val="20"/>
        </w:rPr>
        <w:t xml:space="preserve"> </w:t>
      </w:r>
      <w:r w:rsidR="003F5B56">
        <w:rPr>
          <w:rFonts w:eastAsia="Times New Roman"/>
          <w:b w:val="0"/>
          <w:bCs w:val="0"/>
          <w:color w:val="auto"/>
          <w:sz w:val="20"/>
        </w:rPr>
        <w:t>details</w:t>
      </w:r>
      <w:r w:rsidR="00E13395">
        <w:rPr>
          <w:rFonts w:eastAsia="Times New Roman"/>
          <w:b w:val="0"/>
          <w:bCs w:val="0"/>
          <w:color w:val="auto"/>
          <w:sz w:val="20"/>
        </w:rPr>
        <w:t xml:space="preserve"> </w:t>
      </w:r>
      <w:r w:rsidR="000E11C8">
        <w:rPr>
          <w:rFonts w:eastAsia="Times New Roman"/>
          <w:b w:val="0"/>
          <w:bCs w:val="0"/>
          <w:color w:val="auto"/>
          <w:sz w:val="20"/>
        </w:rPr>
        <w:t>are</w:t>
      </w:r>
      <w:r w:rsidR="003F5B56">
        <w:rPr>
          <w:rFonts w:eastAsia="Times New Roman"/>
          <w:b w:val="0"/>
          <w:bCs w:val="0"/>
          <w:color w:val="auto"/>
          <w:sz w:val="20"/>
        </w:rPr>
        <w:t xml:space="preserve"> </w:t>
      </w:r>
      <w:r w:rsidR="00267258">
        <w:rPr>
          <w:rFonts w:eastAsia="Times New Roman"/>
          <w:b w:val="0"/>
          <w:bCs w:val="0"/>
          <w:color w:val="auto"/>
          <w:sz w:val="20"/>
        </w:rPr>
        <w:t>added</w:t>
      </w:r>
      <w:r w:rsidR="003F5B56">
        <w:rPr>
          <w:rFonts w:eastAsia="Times New Roman"/>
          <w:b w:val="0"/>
          <w:bCs w:val="0"/>
          <w:color w:val="auto"/>
          <w:sz w:val="20"/>
        </w:rPr>
        <w:t xml:space="preserve"> </w:t>
      </w:r>
      <w:r w:rsidRPr="00F553B8">
        <w:rPr>
          <w:rFonts w:eastAsia="Times New Roman"/>
          <w:b w:val="0"/>
          <w:bCs w:val="0"/>
          <w:color w:val="auto"/>
          <w:sz w:val="20"/>
        </w:rPr>
        <w:t>in</w:t>
      </w:r>
      <w:r w:rsidR="00267258">
        <w:rPr>
          <w:rFonts w:eastAsia="Times New Roman"/>
          <w:b w:val="0"/>
          <w:bCs w:val="0"/>
          <w:color w:val="auto"/>
          <w:sz w:val="20"/>
        </w:rPr>
        <w:t xml:space="preserve"> ‘</w:t>
      </w:r>
      <w:proofErr w:type="spellStart"/>
      <w:r w:rsidR="00267258">
        <w:rPr>
          <w:rFonts w:eastAsia="Times New Roman"/>
          <w:b w:val="0"/>
          <w:bCs w:val="0"/>
          <w:color w:val="auto"/>
          <w:sz w:val="20"/>
        </w:rPr>
        <w:t>OverAnalysis</w:t>
      </w:r>
      <w:proofErr w:type="spellEnd"/>
      <w:r w:rsidR="00267258">
        <w:rPr>
          <w:rFonts w:eastAsia="Times New Roman"/>
          <w:b w:val="0"/>
          <w:bCs w:val="0"/>
          <w:color w:val="auto"/>
          <w:sz w:val="20"/>
        </w:rPr>
        <w:t>’ table of the ‘</w:t>
      </w:r>
      <w:proofErr w:type="spellStart"/>
      <w:r w:rsidR="00267258">
        <w:rPr>
          <w:rFonts w:eastAsia="Times New Roman"/>
          <w:b w:val="0"/>
          <w:bCs w:val="0"/>
          <w:color w:val="auto"/>
          <w:sz w:val="20"/>
        </w:rPr>
        <w:t>OverAnalysisDB</w:t>
      </w:r>
      <w:proofErr w:type="spellEnd"/>
      <w:r w:rsidR="00267258">
        <w:rPr>
          <w:rFonts w:eastAsia="Times New Roman"/>
          <w:b w:val="0"/>
          <w:bCs w:val="0"/>
          <w:color w:val="auto"/>
          <w:sz w:val="20"/>
        </w:rPr>
        <w:t>’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 database. </w:t>
      </w:r>
      <w:r w:rsidR="00267258">
        <w:rPr>
          <w:rFonts w:eastAsia="Times New Roman"/>
          <w:b w:val="0"/>
          <w:bCs w:val="0"/>
          <w:color w:val="auto"/>
          <w:sz w:val="20"/>
        </w:rPr>
        <w:t>T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he </w:t>
      </w:r>
      <w:r w:rsidR="000E11C8">
        <w:rPr>
          <w:rFonts w:eastAsia="Times New Roman"/>
          <w:b w:val="0"/>
          <w:bCs w:val="0"/>
          <w:color w:val="auto"/>
          <w:sz w:val="20"/>
        </w:rPr>
        <w:t>Over</w:t>
      </w:r>
      <w:r w:rsidR="00E13395">
        <w:rPr>
          <w:rFonts w:eastAsia="Times New Roman"/>
          <w:b w:val="0"/>
          <w:bCs w:val="0"/>
          <w:color w:val="auto"/>
          <w:sz w:val="20"/>
        </w:rPr>
        <w:t xml:space="preserve"> </w:t>
      </w:r>
      <w:r w:rsidR="000E11C8">
        <w:rPr>
          <w:rFonts w:eastAsia="Times New Roman"/>
          <w:b w:val="0"/>
          <w:bCs w:val="0"/>
          <w:color w:val="auto"/>
          <w:sz w:val="20"/>
        </w:rPr>
        <w:t>analysis</w:t>
      </w:r>
      <w:r w:rsidR="003F5B56" w:rsidRPr="00F553B8">
        <w:rPr>
          <w:rFonts w:eastAsia="Times New Roman"/>
          <w:b w:val="0"/>
          <w:bCs w:val="0"/>
          <w:color w:val="auto"/>
          <w:sz w:val="20"/>
        </w:rPr>
        <w:t xml:space="preserve"> </w:t>
      </w:r>
      <w:r w:rsidRPr="00F553B8">
        <w:rPr>
          <w:rFonts w:eastAsia="Times New Roman"/>
          <w:b w:val="0"/>
          <w:bCs w:val="0"/>
          <w:color w:val="auto"/>
          <w:sz w:val="20"/>
        </w:rPr>
        <w:t>details</w:t>
      </w:r>
      <w:r w:rsidR="00267258">
        <w:rPr>
          <w:rFonts w:eastAsia="Times New Roman"/>
          <w:b w:val="0"/>
          <w:bCs w:val="0"/>
          <w:color w:val="auto"/>
          <w:sz w:val="20"/>
        </w:rPr>
        <w:t xml:space="preserve"> of Total Runs and Extras taken in an over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 </w:t>
      </w:r>
      <w:r w:rsidR="00267258">
        <w:rPr>
          <w:rFonts w:eastAsia="Times New Roman"/>
          <w:b w:val="0"/>
          <w:bCs w:val="0"/>
          <w:color w:val="auto"/>
          <w:sz w:val="20"/>
        </w:rPr>
        <w:t xml:space="preserve">which </w:t>
      </w:r>
      <w:r w:rsidRPr="00F553B8">
        <w:rPr>
          <w:rFonts w:eastAsia="Times New Roman"/>
          <w:b w:val="0"/>
          <w:bCs w:val="0"/>
          <w:color w:val="auto"/>
          <w:sz w:val="20"/>
        </w:rPr>
        <w:t xml:space="preserve">are retrieved from the database and displayed on the </w:t>
      </w:r>
      <w:r w:rsidR="00E13395">
        <w:rPr>
          <w:rFonts w:eastAsia="Times New Roman"/>
          <w:b w:val="0"/>
          <w:bCs w:val="0"/>
          <w:color w:val="auto"/>
          <w:sz w:val="20"/>
        </w:rPr>
        <w:t>view page</w:t>
      </w:r>
      <w:r w:rsidR="00267258">
        <w:rPr>
          <w:rFonts w:eastAsia="Times New Roman"/>
          <w:b w:val="0"/>
          <w:bCs w:val="0"/>
          <w:color w:val="auto"/>
          <w:sz w:val="20"/>
        </w:rPr>
        <w:t xml:space="preserve"> using group by ‘Overs’ query</w:t>
      </w:r>
      <w:r w:rsidRPr="00F553B8">
        <w:rPr>
          <w:rFonts w:eastAsia="Times New Roman"/>
          <w:b w:val="0"/>
          <w:bCs w:val="0"/>
          <w:color w:val="auto"/>
          <w:sz w:val="20"/>
        </w:rPr>
        <w:t>.</w:t>
      </w:r>
    </w:p>
    <w:p w14:paraId="01C75C3F" w14:textId="0A458D3D" w:rsidR="002A6F28" w:rsidRDefault="002A6F28" w:rsidP="002A6F28">
      <w:pPr>
        <w:spacing w:before="0" w:after="0" w:line="240" w:lineRule="auto"/>
        <w:ind w:firstLine="611"/>
        <w:rPr>
          <w:rStyle w:val="Hyperlink2"/>
          <w:b/>
          <w:bCs/>
        </w:rPr>
      </w:pPr>
      <w:bookmarkStart w:id="13" w:name="_Toc37681822"/>
    </w:p>
    <w:p w14:paraId="3D2BAF8F" w14:textId="61CCA536" w:rsidR="002A6F28" w:rsidRPr="002A6F28" w:rsidRDefault="00F553B8" w:rsidP="002A6F28">
      <w:pPr>
        <w:spacing w:before="0" w:after="0" w:line="240" w:lineRule="auto"/>
        <w:ind w:firstLine="611"/>
        <w:rPr>
          <w:rFonts w:cs="Arial"/>
          <w:b/>
          <w:bCs/>
          <w:color w:val="EFA800"/>
          <w:sz w:val="44"/>
          <w:szCs w:val="48"/>
        </w:rPr>
      </w:pPr>
      <w:r w:rsidRPr="002A6F28">
        <w:rPr>
          <w:rStyle w:val="Hyperlink2"/>
          <w:b/>
          <w:bCs/>
        </w:rPr>
        <w:t>Use Case Diagram</w:t>
      </w:r>
      <w:bookmarkEnd w:id="13"/>
      <w:r w:rsidR="009E5630" w:rsidRPr="002A6F28">
        <w:rPr>
          <w:rStyle w:val="Hyperlink2"/>
          <w:b/>
          <w:bCs/>
        </w:rPr>
        <w:t xml:space="preserve"> – </w:t>
      </w:r>
      <w:proofErr w:type="spellStart"/>
      <w:r w:rsidR="000E11C8">
        <w:rPr>
          <w:rFonts w:cs="Arial"/>
          <w:b/>
          <w:bCs/>
        </w:rPr>
        <w:t>OverAnalysis</w:t>
      </w:r>
      <w:proofErr w:type="spellEnd"/>
    </w:p>
    <w:p w14:paraId="03974252" w14:textId="77777777" w:rsidR="00F553B8" w:rsidRDefault="00F553B8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0"/>
        </w:rPr>
      </w:pPr>
    </w:p>
    <w:p w14:paraId="5CD7EA73" w14:textId="49AD5570" w:rsidR="00F553B8" w:rsidRDefault="002213E0" w:rsidP="00F553B8">
      <w:pPr>
        <w:pStyle w:val="BodyText0"/>
        <w:spacing w:before="7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  <w:r>
        <w:rPr>
          <w:rStyle w:val="None"/>
          <w:rFonts w:ascii="Helvetica" w:eastAsia="Helvetica" w:hAnsi="Helvetica" w:cs="Helvetica"/>
          <w:b w:val="0"/>
          <w:bCs w:val="0"/>
          <w:noProof/>
          <w:sz w:val="28"/>
          <w:szCs w:val="28"/>
        </w:rPr>
        <w:drawing>
          <wp:inline distT="0" distB="0" distL="0" distR="0" wp14:anchorId="432C06C1" wp14:editId="15B3AAB0">
            <wp:extent cx="316230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29F6" w14:textId="77777777" w:rsidR="005670B6" w:rsidRDefault="005670B6" w:rsidP="00BB13F8">
      <w:pPr>
        <w:pStyle w:val="Heading2"/>
      </w:pPr>
      <w:bookmarkStart w:id="14" w:name="_Toc246846472"/>
      <w:bookmarkStart w:id="15" w:name="_Toc38027161"/>
      <w:r>
        <w:t>Scope</w:t>
      </w:r>
      <w:bookmarkEnd w:id="14"/>
      <w:bookmarkEnd w:id="15"/>
    </w:p>
    <w:p w14:paraId="28A49D42" w14:textId="7D141D5A" w:rsidR="00F553B8" w:rsidRDefault="00F553B8" w:rsidP="00112D9E">
      <w:pPr>
        <w:pStyle w:val="Bodytext"/>
        <w:numPr>
          <w:ilvl w:val="0"/>
          <w:numId w:val="16"/>
        </w:numPr>
      </w:pPr>
      <w:r>
        <w:rPr>
          <w:rStyle w:val="Hyperlink2"/>
        </w:rPr>
        <w:t xml:space="preserve">Creation of ASP.Net MVC web application for </w:t>
      </w:r>
      <w:r w:rsidR="00B01BA1">
        <w:t>Over</w:t>
      </w:r>
      <w:r w:rsidR="006B2256">
        <w:t xml:space="preserve"> </w:t>
      </w:r>
      <w:r w:rsidR="00B01BA1">
        <w:t>Analysis</w:t>
      </w:r>
      <w:r w:rsidR="006B2256">
        <w:t xml:space="preserve"> </w:t>
      </w:r>
      <w:r w:rsidR="00BD3AC5" w:rsidRPr="00F553B8">
        <w:t>application</w:t>
      </w:r>
      <w:r w:rsidR="00BD3AC5">
        <w:rPr>
          <w:rStyle w:val="Hyperlink2"/>
        </w:rPr>
        <w:t>.</w:t>
      </w:r>
    </w:p>
    <w:p w14:paraId="4E31AD1D" w14:textId="77777777" w:rsidR="005670B6" w:rsidRDefault="00746888" w:rsidP="00DC7AAF">
      <w:pPr>
        <w:pStyle w:val="Heading2"/>
      </w:pPr>
      <w:bookmarkStart w:id="16" w:name="_Toc38027162"/>
      <w:bookmarkEnd w:id="12"/>
      <w:r>
        <w:t xml:space="preserve">Hardware and Software </w:t>
      </w:r>
      <w:proofErr w:type="spellStart"/>
      <w:r>
        <w:t>Requirment</w:t>
      </w:r>
      <w:bookmarkEnd w:id="16"/>
      <w:proofErr w:type="spellEnd"/>
    </w:p>
    <w:p w14:paraId="62CB1DF4" w14:textId="77777777" w:rsidR="00C01D89" w:rsidRDefault="00C01D89" w:rsidP="00112D9E">
      <w:pPr>
        <w:pStyle w:val="Bodytext"/>
        <w:numPr>
          <w:ilvl w:val="0"/>
          <w:numId w:val="15"/>
        </w:numPr>
      </w:pPr>
      <w:bookmarkStart w:id="17" w:name="_Hlk42500153"/>
      <w:bookmarkStart w:id="18" w:name="_Hlk42500032"/>
      <w:r w:rsidRPr="00C01D89">
        <w:t>Hard</w:t>
      </w:r>
      <w:r>
        <w:t>ware Requirement:</w:t>
      </w:r>
    </w:p>
    <w:p w14:paraId="2549137A" w14:textId="77777777" w:rsidR="00C01D89" w:rsidRDefault="00CB4805" w:rsidP="00112D9E">
      <w:pPr>
        <w:pStyle w:val="Bodytext"/>
        <w:numPr>
          <w:ilvl w:val="1"/>
          <w:numId w:val="15"/>
        </w:numPr>
      </w:pPr>
      <w:r>
        <w:t>Developer</w:t>
      </w:r>
      <w:r w:rsidR="00D97B61">
        <w:t xml:space="preserve"> PC with </w:t>
      </w:r>
      <w:r w:rsidR="00666202">
        <w:t>8</w:t>
      </w:r>
      <w:r w:rsidR="00C01D89">
        <w:t>GB R</w:t>
      </w:r>
      <w:r w:rsidR="00666202">
        <w:t>AM</w:t>
      </w:r>
    </w:p>
    <w:p w14:paraId="7F7CF021" w14:textId="77777777" w:rsidR="00C01D89" w:rsidRDefault="00C01D89" w:rsidP="00112D9E">
      <w:pPr>
        <w:pStyle w:val="Bodytext"/>
        <w:numPr>
          <w:ilvl w:val="0"/>
          <w:numId w:val="15"/>
        </w:numPr>
      </w:pPr>
      <w:r>
        <w:t>Software Requirement</w:t>
      </w:r>
    </w:p>
    <w:p w14:paraId="771526C2" w14:textId="77777777" w:rsidR="00F25688" w:rsidRDefault="00F25688" w:rsidP="00112D9E">
      <w:pPr>
        <w:pStyle w:val="Bodytext"/>
        <w:numPr>
          <w:ilvl w:val="1"/>
          <w:numId w:val="15"/>
        </w:numPr>
      </w:pPr>
      <w:r>
        <w:t>IE or Chrome</w:t>
      </w:r>
    </w:p>
    <w:p w14:paraId="017CDB97" w14:textId="77777777" w:rsidR="00F25688" w:rsidRDefault="00F25688" w:rsidP="00112D9E">
      <w:pPr>
        <w:pStyle w:val="Bodytext"/>
        <w:numPr>
          <w:ilvl w:val="1"/>
          <w:numId w:val="15"/>
        </w:numPr>
      </w:pPr>
      <w:r>
        <w:t>.Net Framework 4.5</w:t>
      </w:r>
    </w:p>
    <w:p w14:paraId="2E00CDC1" w14:textId="77777777" w:rsidR="00F25688" w:rsidRDefault="00F25688" w:rsidP="00112D9E">
      <w:pPr>
        <w:pStyle w:val="Bodytext"/>
        <w:numPr>
          <w:ilvl w:val="1"/>
          <w:numId w:val="15"/>
        </w:numPr>
      </w:pPr>
      <w:r>
        <w:t>Visual Studio Professional Edition 2015</w:t>
      </w:r>
    </w:p>
    <w:p w14:paraId="6FE22ACC" w14:textId="77777777" w:rsidR="0028578F" w:rsidRPr="00D102D8" w:rsidRDefault="00F25688" w:rsidP="00112D9E">
      <w:pPr>
        <w:pStyle w:val="Bodytext"/>
        <w:widowControl/>
        <w:numPr>
          <w:ilvl w:val="1"/>
          <w:numId w:val="15"/>
        </w:numPr>
        <w:spacing w:before="0" w:after="0" w:line="240" w:lineRule="auto"/>
        <w:ind w:right="0"/>
        <w:rPr>
          <w:u w:val="single"/>
        </w:rPr>
      </w:pPr>
      <w:r>
        <w:lastRenderedPageBreak/>
        <w:t>SQL Server enterprise edition 2014</w:t>
      </w:r>
    </w:p>
    <w:bookmarkEnd w:id="17"/>
    <w:p w14:paraId="5290B69A" w14:textId="77777777" w:rsidR="00D102D8" w:rsidRDefault="00D102D8" w:rsidP="00D102D8">
      <w:pPr>
        <w:pStyle w:val="Bodytext"/>
        <w:widowControl/>
        <w:spacing w:before="0" w:after="0" w:line="240" w:lineRule="auto"/>
        <w:ind w:left="2160" w:right="0"/>
      </w:pPr>
    </w:p>
    <w:bookmarkEnd w:id="18"/>
    <w:p w14:paraId="14BA1621" w14:textId="77777777" w:rsidR="00D102D8" w:rsidRDefault="00D102D8" w:rsidP="00D102D8">
      <w:pPr>
        <w:pStyle w:val="Bodytext"/>
        <w:widowControl/>
        <w:spacing w:before="0" w:after="0" w:line="240" w:lineRule="auto"/>
        <w:ind w:left="2160" w:right="0"/>
      </w:pPr>
    </w:p>
    <w:p w14:paraId="41EF9DD8" w14:textId="77777777" w:rsidR="00D102D8" w:rsidRPr="00EA413E" w:rsidRDefault="00D102D8" w:rsidP="00D102D8">
      <w:pPr>
        <w:pStyle w:val="Bodytext"/>
        <w:widowControl/>
        <w:spacing w:before="0" w:after="0" w:line="240" w:lineRule="auto"/>
        <w:ind w:left="2160" w:right="0"/>
        <w:rPr>
          <w:u w:val="single"/>
        </w:rPr>
      </w:pPr>
    </w:p>
    <w:p w14:paraId="2087479B" w14:textId="77777777" w:rsidR="00F553B8" w:rsidRDefault="00F553B8" w:rsidP="00F553B8">
      <w:pPr>
        <w:pStyle w:val="Heading1"/>
      </w:pPr>
      <w:bookmarkStart w:id="19" w:name="_Toc37681823"/>
      <w:bookmarkStart w:id="20" w:name="_Toc38027163"/>
      <w:bookmarkStart w:id="21" w:name="_Hlk42500100"/>
      <w:bookmarkStart w:id="22" w:name="_Toc81026471"/>
      <w:bookmarkStart w:id="23" w:name="_Toc246846478"/>
      <w:r w:rsidRPr="00F553B8">
        <w:t>System diagram</w:t>
      </w:r>
      <w:bookmarkEnd w:id="19"/>
      <w:bookmarkEnd w:id="20"/>
    </w:p>
    <w:bookmarkEnd w:id="21"/>
    <w:p w14:paraId="00D2BA83" w14:textId="77777777" w:rsidR="00F553B8" w:rsidRDefault="00F553B8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0"/>
        </w:rPr>
      </w:pPr>
      <w:r>
        <w:rPr>
          <w:rStyle w:val="None"/>
          <w:rFonts w:ascii="Carlito" w:eastAsia="Carlito" w:hAnsi="Carlito" w:cs="Carlito"/>
          <w:b w:val="0"/>
          <w:bCs w:val="0"/>
          <w:noProof/>
          <w:sz w:val="26"/>
          <w:szCs w:val="26"/>
          <w:lang w:bidi="ta-IN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52F66A70" wp14:editId="0434F5C9">
                <wp:simplePos x="0" y="0"/>
                <wp:positionH relativeFrom="page">
                  <wp:posOffset>1148715</wp:posOffset>
                </wp:positionH>
                <wp:positionV relativeFrom="line">
                  <wp:posOffset>78740</wp:posOffset>
                </wp:positionV>
                <wp:extent cx="5303520" cy="1593850"/>
                <wp:effectExtent l="0" t="0" r="0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3520" cy="1593850"/>
                          <a:chOff x="0" y="0"/>
                          <a:chExt cx="46234" cy="15297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016" y="0"/>
                            <a:ext cx="12209" cy="5822"/>
                          </a:xfrm>
                          <a:prstGeom prst="rect">
                            <a:avLst/>
                          </a:prstGeom>
                          <a:solidFill>
                            <a:srgbClr val="7792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2306" y="2856"/>
                            <a:ext cx="26825" cy="657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3949 w 21600"/>
                              <a:gd name="T3" fmla="*/ 360 h 21600"/>
                              <a:gd name="T4" fmla="*/ 13780 w 21600"/>
                              <a:gd name="T5" fmla="*/ 2496 h 21600"/>
                              <a:gd name="T6" fmla="*/ 21594 w 21600"/>
                              <a:gd name="T7" fmla="*/ 2136 h 21600"/>
                              <a:gd name="T8" fmla="*/ 21600 w 21600"/>
                              <a:gd name="T9" fmla="*/ 2880 h 21600"/>
                              <a:gd name="T10" fmla="*/ 21600 w 21600"/>
                              <a:gd name="T11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3949" y="360"/>
                                </a:lnTo>
                                <a:moveTo>
                                  <a:pt x="13780" y="2496"/>
                                </a:moveTo>
                                <a:lnTo>
                                  <a:pt x="21594" y="2136"/>
                                </a:lnTo>
                                <a:moveTo>
                                  <a:pt x="21600" y="288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C3D5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33845" y="8578"/>
                            <a:ext cx="12389" cy="6719"/>
                            <a:chOff x="-166" y="-911"/>
                            <a:chExt cx="12389" cy="6718"/>
                          </a:xfrm>
                        </wpg:grpSpPr>
                        <wps:wsp>
                          <wps:cNvPr id="10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66" y="-911"/>
                              <a:ext cx="12223" cy="5807"/>
                            </a:xfrm>
                            <a:prstGeom prst="rect">
                              <a:avLst/>
                            </a:prstGeom>
                            <a:solidFill>
                              <a:srgbClr val="77923B"/>
                            </a:solidFill>
                            <a:ln w="25400">
                              <a:solidFill>
                                <a:srgbClr val="385D8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23" cy="58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27863B" w14:textId="1499413B" w:rsidR="001F6A1C" w:rsidRDefault="00F57AAD" w:rsidP="00B457A5">
                                <w:pPr>
                                  <w:pStyle w:val="Body"/>
                                  <w:spacing w:before="67" w:line="259" w:lineRule="auto"/>
                                  <w:ind w:left="450" w:right="429" w:firstLine="62"/>
                                  <w:jc w:val="center"/>
                                </w:pPr>
                                <w:r>
                                  <w:rPr>
                                    <w:rStyle w:val="None"/>
                                    <w:color w:val="FFFFFF"/>
                                    <w:u w:color="FFFFFF"/>
                                    <w:lang w:val="it-IT"/>
                                  </w:rPr>
                                  <w:t>Save</w:t>
                                </w:r>
                                <w:r w:rsidR="001F6A1C">
                                  <w:rPr>
                                    <w:rStyle w:val="None"/>
                                    <w:color w:val="FFFFFF"/>
                                    <w:u w:color="FFFFFF"/>
                                    <w:lang w:val="it-IT"/>
                                  </w:rPr>
                                  <w:t xml:space="preserve">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8"/>
                        <wpg:cNvGrpSpPr>
                          <a:grpSpLocks/>
                        </wpg:cNvGrpSpPr>
                        <wpg:grpSpPr bwMode="auto">
                          <a:xfrm>
                            <a:off x="17016" y="0"/>
                            <a:ext cx="12209" cy="5822"/>
                            <a:chOff x="0" y="0"/>
                            <a:chExt cx="12209" cy="5822"/>
                          </a:xfrm>
                        </wpg:grpSpPr>
                        <wps:wsp>
                          <wps:cNvPr id="13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09" cy="582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385D89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09" cy="5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20877E" w14:textId="7D09E752" w:rsidR="001F6A1C" w:rsidRDefault="001F6A1C" w:rsidP="00B457A5">
                                <w:pPr>
                                  <w:pStyle w:val="Body"/>
                                  <w:spacing w:before="69" w:line="259" w:lineRule="auto"/>
                                  <w:ind w:left="164" w:right="148"/>
                                  <w:jc w:val="center"/>
                                </w:pPr>
                                <w:r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 xml:space="preserve">Validate </w:t>
                                </w:r>
                                <w:r w:rsidR="00B01BA1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>Over</w:t>
                                </w:r>
                                <w:r w:rsidR="00054349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 xml:space="preserve"> </w:t>
                                </w:r>
                                <w:r w:rsidR="00B01BA1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>Analysis</w:t>
                                </w:r>
                                <w:r w:rsidR="00B457A5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209" cy="5822"/>
                            <a:chOff x="0" y="0"/>
                            <a:chExt cx="12209" cy="5822"/>
                          </a:xfrm>
                        </wpg:grpSpPr>
                        <wps:wsp>
                          <wps:cNvPr id="17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09" cy="5822"/>
                            </a:xfrm>
                            <a:prstGeom prst="rect">
                              <a:avLst/>
                            </a:prstGeom>
                            <a:solidFill>
                              <a:srgbClr val="77923B"/>
                            </a:solidFill>
                            <a:ln w="25400">
                              <a:solidFill>
                                <a:srgbClr val="385D8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09" cy="5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6A78AB" w14:textId="0051D339" w:rsidR="001F6A1C" w:rsidRDefault="00FF54FE" w:rsidP="00B457A5">
                                <w:pPr>
                                  <w:pStyle w:val="Body"/>
                                  <w:spacing w:before="69" w:line="259" w:lineRule="auto"/>
                                  <w:ind w:left="163" w:right="149"/>
                                  <w:jc w:val="center"/>
                                </w:pPr>
                                <w:r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>Enter</w:t>
                                </w:r>
                                <w:r w:rsidR="00B457A5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>O</w:t>
                                </w:r>
                                <w:r w:rsidR="00B01BA1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>ver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 xml:space="preserve"> </w:t>
                                </w:r>
                                <w:r w:rsidR="001F6A1C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 xml:space="preserve"> </w:t>
                                </w:r>
                                <w:r w:rsidR="00B01BA1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>Analysis</w:t>
                                </w:r>
                                <w:proofErr w:type="gramEnd"/>
                                <w:r w:rsidR="00054349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 xml:space="preserve"> </w:t>
                                </w:r>
                                <w:r w:rsidR="001F6A1C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>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66A70" id="Group 2" o:spid="_x0000_s1026" style="position:absolute;left:0;text-align:left;margin-left:90.45pt;margin-top:6.2pt;width:417.6pt;height:125.5pt;z-index:251658240;mso-wrap-distance-left:0;mso-wrap-distance-right:0;mso-position-horizontal-relative:page;mso-position-vertical-relative:line" coordsize="46234,15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">
                <v:rect id="Rectangle 3" o:spid="_x0000_s1027" style="position:absolute;left:17016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" fillcolor="#77923b" stroked="f" strokeweight="1pt">
                  <v:stroke miterlimit="4"/>
                </v:rect>
                <v:shape id="AutoShape 4" o:spid="_x0000_s1028" style="position:absolute;left:12306;top:2856;width:26825;height:657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" path="m,l3949,360t9831,2136l21594,2136t6,744l21600,21600e" filled="f" strokecolor="#c3d59b" strokeweight="2.3pt">
                  <v:path o:connecttype="custom" o:connectlocs="0,0;4904,110;17113,760;26818,650;26825,877;26825,6574" o:connectangles="0,0,0,0,0,0"/>
                </v:shape>
                <v:group id="Group 5" o:spid="_x0000_s1029" style="position:absolute;left:33845;top:8578;width:12389;height:6719" coordorigin="-166,-911" coordsize="12389,6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6" o:spid="_x0000_s1030" style="position:absolute;left:-166;top:-911;width:12223;height: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" fillcolor="#77923b" strokecolor="#385d89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1" type="#_x0000_t202" style="position:absolute;width:12223;height: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" filled="f" stroked="f" strokeweight="1pt">
                    <v:stroke miterlimit="4"/>
                    <v:textbox>
                      <w:txbxContent>
                        <w:p w14:paraId="4827863B" w14:textId="1499413B" w:rsidR="001F6A1C" w:rsidRDefault="00F57AAD" w:rsidP="00B457A5">
                          <w:pPr>
                            <w:pStyle w:val="Body"/>
                            <w:spacing w:before="67" w:line="259" w:lineRule="auto"/>
                            <w:ind w:left="450" w:right="429" w:firstLine="62"/>
                            <w:jc w:val="center"/>
                          </w:pPr>
                          <w:r>
                            <w:rPr>
                              <w:rStyle w:val="None"/>
                              <w:color w:val="FFFFFF"/>
                              <w:u w:color="FFFFFF"/>
                              <w:lang w:val="it-IT"/>
                            </w:rPr>
                            <w:t>Save</w:t>
                          </w:r>
                          <w:r w:rsidR="001F6A1C">
                            <w:rPr>
                              <w:rStyle w:val="None"/>
                              <w:color w:val="FFFFFF"/>
                              <w:u w:color="FFFFFF"/>
                              <w:lang w:val="it-IT"/>
                            </w:rPr>
                            <w:t xml:space="preserve"> in database</w:t>
                          </w:r>
                        </w:p>
                      </w:txbxContent>
                    </v:textbox>
                  </v:shape>
                </v:group>
                <v:group id="Group 8" o:spid="_x0000_s1032" style="position:absolute;left:17016;width:12209;height:5822" coordsize="12209,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9" o:spid="_x0000_s1033" style="position:absolute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" filled="f" strokecolor="#385d89" strokeweight="2pt"/>
                  <v:shape id="Text Box 10" o:spid="_x0000_s1034" type="#_x0000_t202" style="position:absolute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" filled="f" stroked="f" strokeweight="1pt">
                    <v:stroke miterlimit="4"/>
                    <v:textbox>
                      <w:txbxContent>
                        <w:p w14:paraId="7A20877E" w14:textId="7D09E752" w:rsidR="001F6A1C" w:rsidRDefault="001F6A1C" w:rsidP="00B457A5">
                          <w:pPr>
                            <w:pStyle w:val="Body"/>
                            <w:spacing w:before="69" w:line="259" w:lineRule="auto"/>
                            <w:ind w:left="164" w:right="148"/>
                            <w:jc w:val="center"/>
                          </w:pPr>
                          <w:r>
                            <w:rPr>
                              <w:rStyle w:val="None"/>
                              <w:color w:val="FFFFFF"/>
                              <w:u w:color="FFFFFF"/>
                            </w:rPr>
                            <w:t xml:space="preserve">Validate </w:t>
                          </w:r>
                          <w:r w:rsidR="00B01BA1">
                            <w:rPr>
                              <w:rStyle w:val="None"/>
                              <w:color w:val="FFFFFF"/>
                              <w:u w:color="FFFFFF"/>
                            </w:rPr>
                            <w:t>Over</w:t>
                          </w:r>
                          <w:r w:rsidR="00054349">
                            <w:rPr>
                              <w:rStyle w:val="None"/>
                              <w:color w:val="FFFFFF"/>
                              <w:u w:color="FFFFFF"/>
                            </w:rPr>
                            <w:t xml:space="preserve"> </w:t>
                          </w:r>
                          <w:r w:rsidR="00B01BA1">
                            <w:rPr>
                              <w:rStyle w:val="None"/>
                              <w:color w:val="FFFFFF"/>
                              <w:u w:color="FFFFFF"/>
                            </w:rPr>
                            <w:t>Analysis</w:t>
                          </w:r>
                          <w:r w:rsidR="00B457A5">
                            <w:rPr>
                              <w:rStyle w:val="None"/>
                              <w:color w:val="FFFFFF"/>
                              <w:u w:color="FFFFFF"/>
                            </w:rPr>
                            <w:t xml:space="preserve"> details</w:t>
                          </w:r>
                        </w:p>
                      </w:txbxContent>
                    </v:textbox>
                  </v:shape>
                </v:group>
                <v:group id="Group 11" o:spid="_x0000_s1035" style="position:absolute;width:12209;height:5822" coordsize="12209,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2" o:spid="_x0000_s1036" style="position:absolute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" fillcolor="#77923b" strokecolor="#385d89" strokeweight="2pt"/>
                  <v:shape id="Text Box 13" o:spid="_x0000_s1037" type="#_x0000_t202" style="position:absolute;width:12209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" filled="f" stroked="f" strokeweight="1pt">
                    <v:stroke miterlimit="4"/>
                    <v:textbox>
                      <w:txbxContent>
                        <w:p w14:paraId="526A78AB" w14:textId="0051D339" w:rsidR="001F6A1C" w:rsidRDefault="00FF54FE" w:rsidP="00B457A5">
                          <w:pPr>
                            <w:pStyle w:val="Body"/>
                            <w:spacing w:before="69" w:line="259" w:lineRule="auto"/>
                            <w:ind w:left="163" w:right="149"/>
                            <w:jc w:val="center"/>
                          </w:pPr>
                          <w:r>
                            <w:rPr>
                              <w:rStyle w:val="None"/>
                              <w:color w:val="FFFFFF"/>
                              <w:u w:color="FFFFFF"/>
                            </w:rPr>
                            <w:t>Enter</w:t>
                          </w:r>
                          <w:r w:rsidR="00B457A5">
                            <w:rPr>
                              <w:rStyle w:val="None"/>
                              <w:color w:val="FFFFFF"/>
                              <w:u w:color="FFFFFF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Style w:val="None"/>
                              <w:color w:val="FFFFFF"/>
                              <w:u w:color="FFFFFF"/>
                            </w:rPr>
                            <w:t>O</w:t>
                          </w:r>
                          <w:r w:rsidR="00B01BA1">
                            <w:rPr>
                              <w:rStyle w:val="None"/>
                              <w:color w:val="FFFFFF"/>
                              <w:u w:color="FFFFFF"/>
                            </w:rPr>
                            <w:t>ver</w:t>
                          </w:r>
                          <w:r>
                            <w:rPr>
                              <w:rStyle w:val="None"/>
                              <w:color w:val="FFFFFF"/>
                              <w:u w:color="FFFFFF"/>
                            </w:rPr>
                            <w:t xml:space="preserve"> </w:t>
                          </w:r>
                          <w:r w:rsidR="001F6A1C">
                            <w:rPr>
                              <w:rStyle w:val="None"/>
                              <w:color w:val="FFFFFF"/>
                              <w:u w:color="FFFFFF"/>
                            </w:rPr>
                            <w:t xml:space="preserve"> </w:t>
                          </w:r>
                          <w:r w:rsidR="00B01BA1">
                            <w:rPr>
                              <w:rStyle w:val="None"/>
                              <w:color w:val="FFFFFF"/>
                              <w:u w:color="FFFFFF"/>
                            </w:rPr>
                            <w:t>Analysis</w:t>
                          </w:r>
                          <w:proofErr w:type="gramEnd"/>
                          <w:r w:rsidR="00054349">
                            <w:rPr>
                              <w:rStyle w:val="None"/>
                              <w:color w:val="FFFFFF"/>
                              <w:u w:color="FFFFFF"/>
                            </w:rPr>
                            <w:t xml:space="preserve"> </w:t>
                          </w:r>
                          <w:r w:rsidR="001F6A1C">
                            <w:rPr>
                              <w:rStyle w:val="None"/>
                              <w:color w:val="FFFFFF"/>
                              <w:u w:color="FFFFFF"/>
                            </w:rPr>
                            <w:t>details</w:t>
                          </w:r>
                        </w:p>
                      </w:txbxContent>
                    </v:textbox>
                  </v:shape>
                </v:group>
                <w10:wrap anchorx="page" anchory="line"/>
              </v:group>
            </w:pict>
          </mc:Fallback>
        </mc:AlternateContent>
      </w:r>
    </w:p>
    <w:p w14:paraId="2F49E5B8" w14:textId="77777777" w:rsidR="00F553B8" w:rsidRDefault="00F553B8" w:rsidP="00F553B8">
      <w:pPr>
        <w:pStyle w:val="BodyText0"/>
        <w:spacing w:before="11"/>
        <w:ind w:left="2880"/>
        <w:rPr>
          <w:rStyle w:val="None"/>
          <w:rFonts w:ascii="Helvetica" w:eastAsia="Helvetica" w:hAnsi="Helvetica" w:cs="Helvetica"/>
          <w:b w:val="0"/>
          <w:bCs w:val="0"/>
          <w:sz w:val="11"/>
          <w:szCs w:val="11"/>
        </w:rPr>
      </w:pPr>
    </w:p>
    <w:p w14:paraId="40FE8B2D" w14:textId="77777777" w:rsidR="00F553B8" w:rsidRDefault="00F553B8" w:rsidP="00F553B8">
      <w:pPr>
        <w:pStyle w:val="BodyText0"/>
        <w:ind w:left="2160"/>
        <w:rPr>
          <w:rStyle w:val="None"/>
          <w:sz w:val="20"/>
        </w:rPr>
      </w:pPr>
      <w:r>
        <w:rPr>
          <w:rStyle w:val="Hyperlink2"/>
        </w:rPr>
        <w:tab/>
      </w:r>
    </w:p>
    <w:p w14:paraId="002E1FB2" w14:textId="77777777" w:rsidR="00F553B8" w:rsidRDefault="00F553B8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  <w:r>
        <w:rPr>
          <w:rStyle w:val="Hyperlink2"/>
          <w:rFonts w:ascii="Carlito" w:eastAsia="Carlito" w:hAnsi="Carlito" w:cs="Carlito"/>
          <w:b w:val="0"/>
          <w:bCs w:val="0"/>
          <w:noProof/>
          <w:sz w:val="26"/>
          <w:szCs w:val="26"/>
          <w:lang w:bidi="ta-IN"/>
        </w:rPr>
        <mc:AlternateContent>
          <mc:Choice Requires="wpg">
            <w:drawing>
              <wp:inline distT="0" distB="0" distL="0" distR="0" wp14:anchorId="02CE4826" wp14:editId="3F65C6E0">
                <wp:extent cx="4122420" cy="585470"/>
                <wp:effectExtent l="0" t="0" r="11430" b="2413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2420" cy="585470"/>
                          <a:chOff x="0" y="0"/>
                          <a:chExt cx="26799" cy="5851"/>
                        </a:xfrm>
                      </wpg:grpSpPr>
                      <wps:wsp>
                        <wps:cNvPr id="20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5080" y="0"/>
                            <a:ext cx="11719" cy="380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073 h 21600"/>
                              <a:gd name="T2" fmla="*/ 20919 w 21600"/>
                              <a:gd name="T3" fmla="*/ 21600 h 21600"/>
                              <a:gd name="T4" fmla="*/ 21600 w 21600"/>
                              <a:gd name="T5" fmla="*/ 0 h 21600"/>
                              <a:gd name="T6" fmla="*/ 21600 w 21600"/>
                              <a:gd name="T7" fmla="*/ 2107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21073"/>
                                </a:moveTo>
                                <a:lnTo>
                                  <a:pt x="20919" y="21600"/>
                                </a:lnTo>
                                <a:moveTo>
                                  <a:pt x="21600" y="0"/>
                                </a:moveTo>
                                <a:lnTo>
                                  <a:pt x="21600" y="21073"/>
                                </a:lnTo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C3D5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16"/>
                        <wpg:cNvGrpSpPr>
                          <a:grpSpLocks/>
                        </wpg:cNvGrpSpPr>
                        <wpg:grpSpPr bwMode="auto">
                          <a:xfrm>
                            <a:off x="0" y="916"/>
                            <a:ext cx="15089" cy="4935"/>
                            <a:chOff x="0" y="0"/>
                            <a:chExt cx="15089" cy="4935"/>
                          </a:xfrm>
                        </wpg:grpSpPr>
                        <wps:wsp>
                          <wps:cNvPr id="22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089" cy="4935"/>
                            </a:xfrm>
                            <a:prstGeom prst="rect">
                              <a:avLst/>
                            </a:prstGeom>
                            <a:solidFill>
                              <a:srgbClr val="77923B"/>
                            </a:solidFill>
                            <a:ln w="25400">
                              <a:solidFill>
                                <a:srgbClr val="385D8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089" cy="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F86908" w14:textId="010AF280" w:rsidR="001F6A1C" w:rsidRDefault="001F6A1C" w:rsidP="00B457A5">
                                <w:pPr>
                                  <w:pStyle w:val="Body"/>
                                  <w:spacing w:before="69" w:line="259" w:lineRule="auto"/>
                                  <w:ind w:left="164" w:right="148" w:firstLine="242"/>
                                  <w:jc w:val="center"/>
                                </w:pPr>
                                <w:r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>Displa</w:t>
                                </w:r>
                                <w:r w:rsidR="001C6AD1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 xml:space="preserve">y </w:t>
                                </w:r>
                                <w:r w:rsidR="00B01BA1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>Over</w:t>
                                </w:r>
                                <w:r w:rsidR="001C6AD1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 xml:space="preserve"> </w:t>
                                </w:r>
                                <w:r w:rsidR="00B01BA1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>Analysis</w:t>
                                </w:r>
                                <w:r w:rsidR="00B457A5">
                                  <w:rPr>
                                    <w:rStyle w:val="None"/>
                                    <w:color w:val="FFFFFF"/>
                                    <w:u w:color="FFFFFF"/>
                                  </w:rPr>
                                  <w:t xml:space="preserve">       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CE4826" id="Group 19" o:spid="_x0000_s1038" style="width:324.6pt;height:46.1pt;mso-position-horizontal-relative:char;mso-position-vertical-relative:line" coordsize="26799,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">
                <v:shape id="AutoShape 15" o:spid="_x0000_s1039" style="position:absolute;left:15080;width:11719;height:38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" path="m,21073r20919,527m21600,r,21073e" filled="f" strokecolor="#c3d59b" strokeweight="2.3pt">
                  <v:path o:connecttype="custom" o:connectlocs="0,3715;11350,3808;11719,0;11719,3715" o:connectangles="0,0,0,0"/>
                </v:shape>
                <v:group id="Group 16" o:spid="_x0000_s1040" style="position:absolute;top:916;width:15089;height:4935" coordsize="15089,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7" o:spid="_x0000_s1041" style="position:absolute;width:15089;height:4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" fillcolor="#77923b" strokecolor="#385d89" strokeweight="2pt"/>
                  <v:shape id="Text Box 18" o:spid="_x0000_s1042" type="#_x0000_t202" style="position:absolute;width:15089;height:4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" filled="f" stroked="f" strokeweight="1pt">
                    <v:stroke miterlimit="4"/>
                    <v:textbox>
                      <w:txbxContent>
                        <w:p w14:paraId="07F86908" w14:textId="010AF280" w:rsidR="001F6A1C" w:rsidRDefault="001F6A1C" w:rsidP="00B457A5">
                          <w:pPr>
                            <w:pStyle w:val="Body"/>
                            <w:spacing w:before="69" w:line="259" w:lineRule="auto"/>
                            <w:ind w:left="164" w:right="148" w:firstLine="242"/>
                            <w:jc w:val="center"/>
                          </w:pPr>
                          <w:r>
                            <w:rPr>
                              <w:rStyle w:val="None"/>
                              <w:color w:val="FFFFFF"/>
                              <w:u w:color="FFFFFF"/>
                            </w:rPr>
                            <w:t>Displa</w:t>
                          </w:r>
                          <w:r w:rsidR="001C6AD1">
                            <w:rPr>
                              <w:rStyle w:val="None"/>
                              <w:color w:val="FFFFFF"/>
                              <w:u w:color="FFFFFF"/>
                            </w:rPr>
                            <w:t xml:space="preserve">y </w:t>
                          </w:r>
                          <w:r w:rsidR="00B01BA1">
                            <w:rPr>
                              <w:rStyle w:val="None"/>
                              <w:color w:val="FFFFFF"/>
                              <w:u w:color="FFFFFF"/>
                            </w:rPr>
                            <w:t>Over</w:t>
                          </w:r>
                          <w:r w:rsidR="001C6AD1">
                            <w:rPr>
                              <w:rStyle w:val="None"/>
                              <w:color w:val="FFFFFF"/>
                              <w:u w:color="FFFFFF"/>
                            </w:rPr>
                            <w:t xml:space="preserve"> </w:t>
                          </w:r>
                          <w:r w:rsidR="00B01BA1">
                            <w:rPr>
                              <w:rStyle w:val="None"/>
                              <w:color w:val="FFFFFF"/>
                              <w:u w:color="FFFFFF"/>
                            </w:rPr>
                            <w:t>Analysis</w:t>
                          </w:r>
                          <w:r w:rsidR="00B457A5">
                            <w:rPr>
                              <w:rStyle w:val="None"/>
                              <w:color w:val="FFFFFF"/>
                              <w:u w:color="FFFFFF"/>
                            </w:rPr>
                            <w:t xml:space="preserve">        details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4829F79" w14:textId="77777777" w:rsidR="00F553B8" w:rsidRDefault="00F553B8" w:rsidP="00F553B8">
      <w:pPr>
        <w:pStyle w:val="BodyText0"/>
        <w:rPr>
          <w:rStyle w:val="None"/>
          <w:rFonts w:ascii="Helvetica" w:eastAsia="Helvetica" w:hAnsi="Helvetica" w:cs="Helvetica"/>
          <w:b w:val="0"/>
          <w:bCs w:val="0"/>
          <w:sz w:val="28"/>
          <w:szCs w:val="28"/>
        </w:rPr>
      </w:pPr>
    </w:p>
    <w:p w14:paraId="222C9417" w14:textId="39F401F8" w:rsidR="00D97B61" w:rsidRDefault="00F553B8" w:rsidP="00D97B61">
      <w:pPr>
        <w:pStyle w:val="Heading1"/>
        <w:jc w:val="left"/>
      </w:pPr>
      <w:bookmarkStart w:id="24" w:name="_Toc37681825"/>
      <w:bookmarkStart w:id="25" w:name="_Toc38027164"/>
      <w:r w:rsidRPr="00F553B8">
        <w:t xml:space="preserve">Design for Displaying </w:t>
      </w:r>
      <w:r w:rsidR="006B2256">
        <w:t>O</w:t>
      </w:r>
      <w:r w:rsidR="00A25463">
        <w:t>ver</w:t>
      </w:r>
      <w:r w:rsidR="00CB535B">
        <w:t xml:space="preserve"> </w:t>
      </w:r>
      <w:r w:rsidR="00A25463">
        <w:t>Analysis</w:t>
      </w:r>
      <w:r w:rsidRPr="00F553B8">
        <w:t xml:space="preserve"> Details (</w:t>
      </w:r>
      <w:proofErr w:type="spellStart"/>
      <w:r w:rsidRPr="00F553B8">
        <w:t>HomePage</w:t>
      </w:r>
      <w:proofErr w:type="spellEnd"/>
      <w:r w:rsidRPr="00F553B8">
        <w:t>)</w:t>
      </w:r>
      <w:bookmarkEnd w:id="24"/>
      <w:bookmarkEnd w:id="25"/>
    </w:p>
    <w:p w14:paraId="233A01DF" w14:textId="77777777" w:rsidR="00473990" w:rsidRDefault="00EF1B55" w:rsidP="006A42E1">
      <w:pPr>
        <w:pStyle w:val="Heading2"/>
        <w:numPr>
          <w:ilvl w:val="0"/>
          <w:numId w:val="35"/>
        </w:numPr>
      </w:pPr>
      <w:bookmarkStart w:id="26" w:name="_Toc38027165"/>
      <w:r>
        <w:t>Requirement flow</w:t>
      </w:r>
      <w:bookmarkEnd w:id="26"/>
    </w:p>
    <w:p w14:paraId="03668E90" w14:textId="77777777" w:rsidR="0091674C" w:rsidRPr="00AD682A" w:rsidRDefault="0091674C" w:rsidP="00486566">
      <w:pPr>
        <w:pStyle w:val="Bodytext"/>
        <w:ind w:left="360"/>
        <w:rPr>
          <w:b/>
        </w:rPr>
      </w:pPr>
      <w:r w:rsidRPr="00AD682A">
        <w:rPr>
          <w:b/>
        </w:rPr>
        <w:t>Steps Explanation</w:t>
      </w:r>
    </w:p>
    <w:p w14:paraId="1077CB2C" w14:textId="0A618A64" w:rsidR="00F553B8" w:rsidRPr="00511868" w:rsidRDefault="00F553B8" w:rsidP="00112D9E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7" w:after="0" w:line="240" w:lineRule="auto"/>
        <w:contextualSpacing w:val="0"/>
        <w:rPr>
          <w:rFonts w:eastAsia="Times New Roman"/>
          <w:sz w:val="20"/>
          <w:szCs w:val="20"/>
        </w:rPr>
      </w:pPr>
      <w:r w:rsidRPr="00F553B8">
        <w:rPr>
          <w:rFonts w:ascii="Arial" w:eastAsia="Times New Roman" w:hAnsi="Arial"/>
          <w:sz w:val="20"/>
          <w:szCs w:val="20"/>
        </w:rPr>
        <w:t>Application user launches the application.</w:t>
      </w:r>
    </w:p>
    <w:p w14:paraId="5B06D506" w14:textId="77777777" w:rsidR="00511868" w:rsidRPr="00F553B8" w:rsidRDefault="00511868" w:rsidP="0051186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7" w:after="0" w:line="240" w:lineRule="auto"/>
        <w:contextualSpacing w:val="0"/>
        <w:rPr>
          <w:rFonts w:eastAsia="Times New Roman"/>
          <w:sz w:val="20"/>
          <w:szCs w:val="20"/>
        </w:rPr>
      </w:pPr>
    </w:p>
    <w:p w14:paraId="5EBA1031" w14:textId="62017BAB" w:rsidR="00F553B8" w:rsidRDefault="00F553B8" w:rsidP="00112D9E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114"/>
        <w:contextualSpacing w:val="0"/>
        <w:rPr>
          <w:rStyle w:val="Hyperlink2"/>
          <w:rFonts w:ascii="Helvetica" w:hAnsi="Helvetica"/>
          <w:i/>
          <w:iCs/>
          <w:sz w:val="26"/>
          <w:szCs w:val="26"/>
        </w:rPr>
      </w:pPr>
      <w:r w:rsidRPr="00F553B8">
        <w:rPr>
          <w:rFonts w:ascii="Arial" w:eastAsia="Times New Roman" w:hAnsi="Arial"/>
          <w:sz w:val="20"/>
          <w:szCs w:val="20"/>
        </w:rPr>
        <w:t xml:space="preserve">The page is displayed with </w:t>
      </w:r>
      <w:r w:rsidR="00FC070B">
        <w:rPr>
          <w:rFonts w:ascii="Arial" w:eastAsia="Times New Roman" w:hAnsi="Arial"/>
          <w:sz w:val="20"/>
          <w:szCs w:val="20"/>
        </w:rPr>
        <w:t>Over</w:t>
      </w:r>
      <w:r w:rsidR="006B2256">
        <w:rPr>
          <w:rFonts w:ascii="Arial" w:eastAsia="Times New Roman" w:hAnsi="Arial"/>
          <w:sz w:val="20"/>
          <w:szCs w:val="20"/>
        </w:rPr>
        <w:t xml:space="preserve"> </w:t>
      </w:r>
      <w:r w:rsidR="00FC070B">
        <w:rPr>
          <w:rFonts w:ascii="Arial" w:eastAsia="Times New Roman" w:hAnsi="Arial"/>
          <w:sz w:val="20"/>
          <w:szCs w:val="20"/>
        </w:rPr>
        <w:t>Analysis</w:t>
      </w:r>
      <w:r w:rsidRPr="00F553B8">
        <w:rPr>
          <w:rFonts w:ascii="Arial" w:eastAsia="Times New Roman" w:hAnsi="Arial"/>
          <w:sz w:val="20"/>
          <w:szCs w:val="20"/>
        </w:rPr>
        <w:t xml:space="preserve"> details retrieved from the database. This is the default homepage</w:t>
      </w:r>
      <w:r>
        <w:rPr>
          <w:rStyle w:val="Hyperlink2"/>
          <w:rFonts w:ascii="Helvetica" w:hAnsi="Helvetica"/>
          <w:i/>
          <w:iCs/>
          <w:sz w:val="26"/>
          <w:szCs w:val="26"/>
        </w:rPr>
        <w:t>.</w:t>
      </w:r>
    </w:p>
    <w:p w14:paraId="2E17643D" w14:textId="77777777" w:rsidR="007976D3" w:rsidRPr="007976D3" w:rsidRDefault="007976D3" w:rsidP="007976D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360" w:right="114"/>
        <w:rPr>
          <w:rFonts w:ascii="Helvetica" w:hAnsi="Helvetica"/>
          <w:i/>
          <w:iCs/>
          <w:sz w:val="26"/>
          <w:szCs w:val="26"/>
        </w:rPr>
      </w:pPr>
    </w:p>
    <w:p w14:paraId="1FB48633" w14:textId="6E3D9A6A" w:rsidR="0091674C" w:rsidRDefault="0091674C" w:rsidP="0091674C">
      <w:pPr>
        <w:pStyle w:val="Bodytext"/>
        <w:ind w:left="0"/>
      </w:pPr>
    </w:p>
    <w:p w14:paraId="2C38ACA6" w14:textId="77777777" w:rsidR="0056522D" w:rsidRDefault="0056522D" w:rsidP="0091674C">
      <w:pPr>
        <w:pStyle w:val="Bodytext"/>
        <w:ind w:left="0"/>
      </w:pPr>
    </w:p>
    <w:p w14:paraId="6B8D0759" w14:textId="5B5DFD49" w:rsidR="001C7D92" w:rsidRDefault="001C7D92" w:rsidP="0056522D">
      <w:pPr>
        <w:pStyle w:val="Heading2"/>
      </w:pPr>
      <w:bookmarkStart w:id="27" w:name="_Toc38027166"/>
      <w:r>
        <w:t>Technical guidelines</w:t>
      </w:r>
      <w:bookmarkEnd w:id="27"/>
    </w:p>
    <w:p w14:paraId="13CC328F" w14:textId="02CFBB30"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39"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>Create a controller named</w:t>
      </w:r>
      <w:r w:rsidR="00F063D7">
        <w:rPr>
          <w:rFonts w:ascii="Arial" w:eastAsia="Times New Roman" w:hAnsi="Arial"/>
          <w:sz w:val="20"/>
          <w:szCs w:val="20"/>
        </w:rPr>
        <w:t xml:space="preserve"> </w:t>
      </w:r>
      <w:r w:rsidR="00D96B97">
        <w:rPr>
          <w:rFonts w:ascii="Arial" w:eastAsia="Times New Roman" w:hAnsi="Arial"/>
          <w:sz w:val="20"/>
          <w:szCs w:val="20"/>
        </w:rPr>
        <w:t>‘</w:t>
      </w:r>
      <w:proofErr w:type="spellStart"/>
      <w:r w:rsidR="004D340F">
        <w:rPr>
          <w:rFonts w:ascii="Consolas" w:hAnsi="Consolas" w:cs="Consolas"/>
          <w:color w:val="000000" w:themeColor="text1"/>
          <w:sz w:val="19"/>
          <w:szCs w:val="19"/>
          <w:lang w:val="en-IN"/>
        </w:rPr>
        <w:t>O</w:t>
      </w:r>
      <w:r w:rsidR="00E7528A">
        <w:rPr>
          <w:rFonts w:ascii="Consolas" w:hAnsi="Consolas" w:cs="Consolas"/>
          <w:color w:val="000000" w:themeColor="text1"/>
          <w:sz w:val="19"/>
          <w:szCs w:val="19"/>
          <w:lang w:val="en-IN"/>
        </w:rPr>
        <w:t>verAnalysis</w:t>
      </w:r>
      <w:r w:rsidR="004D340F">
        <w:rPr>
          <w:rFonts w:ascii="Consolas" w:hAnsi="Consolas" w:cs="Consolas"/>
          <w:color w:val="000000" w:themeColor="text1"/>
          <w:sz w:val="19"/>
          <w:szCs w:val="19"/>
          <w:lang w:val="en-IN"/>
        </w:rPr>
        <w:t>Controller</w:t>
      </w:r>
      <w:proofErr w:type="spellEnd"/>
      <w:r w:rsidR="004D340F">
        <w:rPr>
          <w:rFonts w:ascii="Consolas" w:hAnsi="Consolas" w:cs="Consolas"/>
          <w:color w:val="000000" w:themeColor="text1"/>
          <w:sz w:val="19"/>
          <w:szCs w:val="19"/>
          <w:lang w:val="en-IN"/>
        </w:rPr>
        <w:t>’</w:t>
      </w:r>
      <w:r w:rsidRPr="001B6575">
        <w:rPr>
          <w:rFonts w:ascii="Arial" w:eastAsia="Times New Roman" w:hAnsi="Arial"/>
          <w:sz w:val="20"/>
          <w:szCs w:val="20"/>
        </w:rPr>
        <w:t>.</w:t>
      </w:r>
    </w:p>
    <w:p w14:paraId="1BBC65F4" w14:textId="77777777" w:rsidR="001B6575" w:rsidRPr="001B6575" w:rsidRDefault="001B6575" w:rsidP="001B6575">
      <w:pPr>
        <w:pStyle w:val="BodyText0"/>
        <w:spacing w:before="9"/>
        <w:ind w:left="402"/>
        <w:rPr>
          <w:rFonts w:eastAsia="Times New Roman"/>
          <w:b w:val="0"/>
          <w:bCs w:val="0"/>
          <w:color w:val="auto"/>
          <w:sz w:val="20"/>
        </w:rPr>
      </w:pPr>
    </w:p>
    <w:p w14:paraId="259FF87D" w14:textId="57C1B1CC" w:rsidR="001B6575" w:rsidRPr="009277B4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Arial" w:eastAsia="Times New Roman" w:hAnsi="Arial"/>
          <w:color w:val="000000" w:themeColor="text1"/>
          <w:sz w:val="20"/>
          <w:szCs w:val="20"/>
        </w:rPr>
      </w:pPr>
      <w:r w:rsidRPr="009277B4">
        <w:rPr>
          <w:rFonts w:ascii="Arial" w:eastAsia="Times New Roman" w:hAnsi="Arial"/>
          <w:color w:val="000000" w:themeColor="text1"/>
          <w:sz w:val="20"/>
          <w:szCs w:val="20"/>
        </w:rPr>
        <w:t>Create an ‘</w:t>
      </w:r>
      <w:proofErr w:type="spellStart"/>
      <w:r w:rsidR="00E7528A" w:rsidRPr="00E7528A">
        <w:rPr>
          <w:rFonts w:ascii="Arial" w:hAnsi="Arial" w:cs="Arial"/>
          <w:color w:val="000000"/>
          <w:sz w:val="20"/>
          <w:szCs w:val="20"/>
          <w:lang w:val="en-IN"/>
        </w:rPr>
        <w:t>OverAnalysisReport</w:t>
      </w:r>
      <w:proofErr w:type="spellEnd"/>
      <w:r w:rsidR="006C3B24" w:rsidRPr="00E7528A">
        <w:rPr>
          <w:rFonts w:ascii="Arial" w:eastAsia="Times New Roman" w:hAnsi="Arial" w:cs="Arial"/>
          <w:color w:val="000000" w:themeColor="text1"/>
          <w:sz w:val="20"/>
          <w:szCs w:val="20"/>
        </w:rPr>
        <w:t>’</w:t>
      </w:r>
      <w:r w:rsidRPr="009277B4">
        <w:rPr>
          <w:rFonts w:ascii="Arial" w:eastAsia="Times New Roman" w:hAnsi="Arial"/>
          <w:color w:val="000000" w:themeColor="text1"/>
          <w:sz w:val="20"/>
          <w:szCs w:val="20"/>
        </w:rPr>
        <w:t xml:space="preserve"> action with no arguments in the</w:t>
      </w:r>
      <w:r w:rsidR="009277B4" w:rsidRPr="009277B4">
        <w:rPr>
          <w:rFonts w:ascii="Arial" w:eastAsia="Times New Roman" w:hAnsi="Arial"/>
          <w:color w:val="000000" w:themeColor="text1"/>
          <w:sz w:val="20"/>
          <w:szCs w:val="20"/>
        </w:rPr>
        <w:t xml:space="preserve"> </w:t>
      </w:r>
      <w:r w:rsidR="004D340F">
        <w:rPr>
          <w:rFonts w:ascii="Arial" w:eastAsia="Times New Roman" w:hAnsi="Arial"/>
          <w:color w:val="000000" w:themeColor="text1"/>
          <w:sz w:val="20"/>
          <w:szCs w:val="20"/>
        </w:rPr>
        <w:t>‘</w:t>
      </w:r>
      <w:proofErr w:type="spellStart"/>
      <w:r w:rsidR="004D340F">
        <w:rPr>
          <w:rFonts w:ascii="Consolas" w:hAnsi="Consolas" w:cs="Consolas"/>
          <w:color w:val="000000" w:themeColor="text1"/>
          <w:sz w:val="19"/>
          <w:szCs w:val="19"/>
          <w:lang w:val="en-IN"/>
        </w:rPr>
        <w:t>O</w:t>
      </w:r>
      <w:r w:rsidR="00E7528A">
        <w:rPr>
          <w:rFonts w:ascii="Consolas" w:hAnsi="Consolas" w:cs="Consolas"/>
          <w:color w:val="000000" w:themeColor="text1"/>
          <w:sz w:val="19"/>
          <w:szCs w:val="19"/>
          <w:lang w:val="en-IN"/>
        </w:rPr>
        <w:t>verAnalysis</w:t>
      </w:r>
      <w:r w:rsidR="004D340F">
        <w:rPr>
          <w:rFonts w:ascii="Consolas" w:hAnsi="Consolas" w:cs="Consolas"/>
          <w:color w:val="000000" w:themeColor="text1"/>
          <w:sz w:val="19"/>
          <w:szCs w:val="19"/>
          <w:lang w:val="en-IN"/>
        </w:rPr>
        <w:t>Controller</w:t>
      </w:r>
      <w:proofErr w:type="spellEnd"/>
      <w:r w:rsidR="006C3B24">
        <w:rPr>
          <w:rFonts w:ascii="Arial" w:eastAsia="Times New Roman" w:hAnsi="Arial"/>
          <w:color w:val="000000" w:themeColor="text1"/>
          <w:sz w:val="20"/>
          <w:szCs w:val="20"/>
        </w:rPr>
        <w:t>’</w:t>
      </w:r>
      <w:r w:rsidRPr="009277B4">
        <w:rPr>
          <w:rFonts w:ascii="Arial" w:eastAsia="Times New Roman" w:hAnsi="Arial"/>
          <w:color w:val="000000" w:themeColor="text1"/>
          <w:sz w:val="20"/>
          <w:szCs w:val="20"/>
        </w:rPr>
        <w:t>.</w:t>
      </w:r>
    </w:p>
    <w:p w14:paraId="050CABC1" w14:textId="77777777" w:rsidR="001B6575" w:rsidRPr="001B6575" w:rsidRDefault="001B6575" w:rsidP="001B6575">
      <w:pPr>
        <w:pStyle w:val="BodyText0"/>
        <w:spacing w:before="9"/>
        <w:rPr>
          <w:rFonts w:eastAsia="Times New Roman"/>
          <w:b w:val="0"/>
          <w:bCs w:val="0"/>
          <w:color w:val="auto"/>
          <w:sz w:val="20"/>
        </w:rPr>
      </w:pPr>
    </w:p>
    <w:p w14:paraId="5225C482" w14:textId="544F2E38" w:rsidR="001B6575" w:rsidRPr="001B6575" w:rsidRDefault="001B6575" w:rsidP="001B6575">
      <w:pPr>
        <w:pStyle w:val="Body"/>
        <w:ind w:left="494"/>
      </w:pPr>
      <w:r w:rsidRPr="001B6575">
        <w:t xml:space="preserve">Controller Specification for </w:t>
      </w:r>
      <w:proofErr w:type="spellStart"/>
      <w:r w:rsidR="00E7528A">
        <w:t>OverAnalysisReport</w:t>
      </w:r>
      <w:proofErr w:type="spellEnd"/>
      <w:r w:rsidRPr="001B6575">
        <w:t xml:space="preserve"> Action with no argument</w:t>
      </w:r>
    </w:p>
    <w:tbl>
      <w:tblPr>
        <w:tblW w:w="9712" w:type="dxa"/>
        <w:tblInd w:w="6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8"/>
        <w:gridCol w:w="2513"/>
        <w:gridCol w:w="2249"/>
        <w:gridCol w:w="2422"/>
      </w:tblGrid>
      <w:tr w:rsidR="001B6575" w14:paraId="3037A132" w14:textId="77777777" w:rsidTr="001B6575">
        <w:trPr>
          <w:trHeight w:val="763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0DF08E50" w14:textId="77777777" w:rsidR="001B6575" w:rsidRPr="001B6575" w:rsidRDefault="001B6575" w:rsidP="001F6A1C">
            <w:pPr>
              <w:pStyle w:val="TableParagraph"/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lastRenderedPageBreak/>
              <w:t>Class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09059CB" w14:textId="77777777" w:rsidR="001B6575" w:rsidRPr="001B6575" w:rsidRDefault="001B6575" w:rsidP="001F6A1C">
            <w:pPr>
              <w:pStyle w:val="TableParagraph"/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>Action Name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1CD1AC92" w14:textId="77777777" w:rsidR="001B6575" w:rsidRPr="001B6575" w:rsidRDefault="001B6575" w:rsidP="001F6A1C">
            <w:pPr>
              <w:pStyle w:val="TableParagraph"/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 w:rsidRPr="001B6575"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>ReturnType</w:t>
            </w:r>
            <w:proofErr w:type="spellEnd"/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312" w:type="dxa"/>
              <w:bottom w:w="80" w:type="dxa"/>
              <w:right w:w="80" w:type="dxa"/>
            </w:tcMar>
          </w:tcPr>
          <w:p w14:paraId="5B74F068" w14:textId="202E1F2C" w:rsidR="001B6575" w:rsidRPr="001B6575" w:rsidRDefault="001B6575" w:rsidP="001B6575">
            <w:pPr>
              <w:pStyle w:val="TableParagraph"/>
              <w:ind w:left="232"/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>HTTP</w:t>
            </w:r>
            <w:r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  <w:r w:rsidRPr="001B6575">
              <w:rPr>
                <w:rFonts w:ascii="Arial" w:eastAsia="Times New Roman" w:hAnsi="Arial" w:cs="Times New Roman"/>
                <w:b/>
                <w:color w:val="auto"/>
                <w:sz w:val="20"/>
                <w:szCs w:val="20"/>
                <w:bdr w:val="none" w:sz="0" w:space="0" w:color="auto"/>
              </w:rPr>
              <w:t>Method</w:t>
            </w:r>
          </w:p>
        </w:tc>
      </w:tr>
      <w:tr w:rsidR="001B6575" w14:paraId="278907BD" w14:textId="77777777" w:rsidTr="001B6575">
        <w:trPr>
          <w:trHeight w:val="610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12FC5B7" w14:textId="0341D18F" w:rsidR="001B6575" w:rsidRPr="00D014F6" w:rsidRDefault="006C3B24" w:rsidP="001F6A1C">
            <w:pPr>
              <w:pStyle w:val="TableParagraph"/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  <w:lang w:val="en-IN"/>
              </w:rPr>
              <w:t>O</w:t>
            </w:r>
            <w:r w:rsidR="00E7528A">
              <w:rPr>
                <w:rFonts w:ascii="Arial" w:hAnsi="Arial" w:cs="Arial"/>
                <w:color w:val="auto"/>
                <w:sz w:val="20"/>
                <w:szCs w:val="20"/>
                <w:lang w:val="en-IN"/>
              </w:rPr>
              <w:t>verAnalysis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IN"/>
              </w:rPr>
              <w:t>Controller</w:t>
            </w:r>
            <w:proofErr w:type="spellEnd"/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00C0F36C" w14:textId="09BA552D" w:rsidR="001B6575" w:rsidRPr="001B6575" w:rsidRDefault="006C3B24" w:rsidP="001F6A1C">
            <w:pPr>
              <w:pStyle w:val="TableParagraph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O</w:t>
            </w:r>
            <w:r w:rsidR="00E7528A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verAnalysis</w:t>
            </w: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Report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054725F8" w14:textId="77777777" w:rsidR="001B6575" w:rsidRPr="001B6575" w:rsidRDefault="001B6575" w:rsidP="001F6A1C">
            <w:pPr>
              <w:pStyle w:val="TableParagraph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ActionResult</w:t>
            </w:r>
            <w:proofErr w:type="spellEnd"/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15884342" w14:textId="77777777" w:rsidR="001B6575" w:rsidRPr="001B6575" w:rsidRDefault="001B6575" w:rsidP="001F6A1C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GET</w:t>
            </w:r>
          </w:p>
        </w:tc>
      </w:tr>
    </w:tbl>
    <w:p w14:paraId="4EFAA02D" w14:textId="77777777" w:rsidR="001B6575" w:rsidRPr="001B6575" w:rsidRDefault="001B6575" w:rsidP="001B6575">
      <w:pPr>
        <w:pStyle w:val="Body"/>
        <w:ind w:left="525" w:hanging="525"/>
      </w:pPr>
    </w:p>
    <w:p w14:paraId="7CA0B884" w14:textId="756F91AD" w:rsidR="001B6575" w:rsidRDefault="001B6575" w:rsidP="00D7690E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233"/>
        <w:contextualSpacing w:val="0"/>
        <w:jc w:val="both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 xml:space="preserve">In </w:t>
      </w:r>
      <w:r w:rsidR="006C3B24">
        <w:rPr>
          <w:rFonts w:ascii="Arial" w:eastAsia="Times New Roman" w:hAnsi="Arial" w:cs="Arial"/>
          <w:sz w:val="20"/>
          <w:szCs w:val="20"/>
          <w:lang w:bidi="ta-IN"/>
        </w:rPr>
        <w:t>O</w:t>
      </w:r>
      <w:r w:rsidR="004442BF">
        <w:rPr>
          <w:rFonts w:ascii="Arial" w:eastAsia="Times New Roman" w:hAnsi="Arial" w:cs="Arial"/>
          <w:sz w:val="20"/>
          <w:szCs w:val="20"/>
          <w:lang w:bidi="ta-IN"/>
        </w:rPr>
        <w:t>ver</w:t>
      </w:r>
      <w:r w:rsidR="00B97CEB">
        <w:rPr>
          <w:rFonts w:ascii="Arial" w:eastAsia="Times New Roman" w:hAnsi="Arial" w:cs="Arial"/>
          <w:sz w:val="20"/>
          <w:szCs w:val="20"/>
          <w:lang w:bidi="ta-IN"/>
        </w:rPr>
        <w:t xml:space="preserve"> </w:t>
      </w:r>
      <w:r w:rsidR="004442BF">
        <w:rPr>
          <w:rFonts w:ascii="Arial" w:eastAsia="Times New Roman" w:hAnsi="Arial" w:cs="Arial"/>
          <w:sz w:val="20"/>
          <w:szCs w:val="20"/>
          <w:lang w:bidi="ta-IN"/>
        </w:rPr>
        <w:t>Analysis</w:t>
      </w:r>
      <w:r w:rsidR="006C3B24">
        <w:rPr>
          <w:rFonts w:ascii="Arial" w:eastAsia="Times New Roman" w:hAnsi="Arial" w:cs="Arial"/>
          <w:sz w:val="20"/>
          <w:szCs w:val="20"/>
          <w:lang w:bidi="ta-IN"/>
        </w:rPr>
        <w:t xml:space="preserve"> </w:t>
      </w:r>
      <w:r w:rsidRPr="001B6575">
        <w:rPr>
          <w:rFonts w:ascii="Arial" w:eastAsia="Times New Roman" w:hAnsi="Arial"/>
          <w:sz w:val="20"/>
          <w:szCs w:val="20"/>
        </w:rPr>
        <w:t>Controller, inside the ‘</w:t>
      </w:r>
      <w:proofErr w:type="spellStart"/>
      <w:r w:rsidR="006C3B24">
        <w:rPr>
          <w:rFonts w:ascii="Arial" w:eastAsia="Times New Roman" w:hAnsi="Arial"/>
          <w:sz w:val="20"/>
          <w:szCs w:val="20"/>
        </w:rPr>
        <w:t>O</w:t>
      </w:r>
      <w:r w:rsidR="004442BF">
        <w:rPr>
          <w:rFonts w:ascii="Arial" w:eastAsia="Times New Roman" w:hAnsi="Arial"/>
          <w:sz w:val="20"/>
          <w:szCs w:val="20"/>
        </w:rPr>
        <w:t>verAnal</w:t>
      </w:r>
      <w:r w:rsidR="00B6583B">
        <w:rPr>
          <w:rFonts w:ascii="Arial" w:eastAsia="Times New Roman" w:hAnsi="Arial"/>
          <w:sz w:val="20"/>
          <w:szCs w:val="20"/>
        </w:rPr>
        <w:t>y</w:t>
      </w:r>
      <w:r w:rsidR="004442BF">
        <w:rPr>
          <w:rFonts w:ascii="Arial" w:eastAsia="Times New Roman" w:hAnsi="Arial"/>
          <w:sz w:val="20"/>
          <w:szCs w:val="20"/>
        </w:rPr>
        <w:t>sis</w:t>
      </w:r>
      <w:r w:rsidR="006C3B24">
        <w:rPr>
          <w:rFonts w:ascii="Arial" w:eastAsia="Times New Roman" w:hAnsi="Arial"/>
          <w:sz w:val="20"/>
          <w:szCs w:val="20"/>
        </w:rPr>
        <w:t>Report</w:t>
      </w:r>
      <w:proofErr w:type="spellEnd"/>
      <w:r w:rsidRPr="001B6575">
        <w:rPr>
          <w:rFonts w:ascii="Arial" w:eastAsia="Times New Roman" w:hAnsi="Arial"/>
          <w:sz w:val="20"/>
          <w:szCs w:val="20"/>
        </w:rPr>
        <w:t xml:space="preserve">’ action, use Entity Framework to </w:t>
      </w:r>
      <w:r w:rsidR="00296F3B">
        <w:rPr>
          <w:rFonts w:ascii="Arial" w:eastAsia="Times New Roman" w:hAnsi="Arial"/>
          <w:sz w:val="20"/>
          <w:szCs w:val="20"/>
        </w:rPr>
        <w:t>retrieve</w:t>
      </w:r>
      <w:r w:rsidRPr="001B6575">
        <w:rPr>
          <w:rFonts w:ascii="Arial" w:eastAsia="Times New Roman" w:hAnsi="Arial"/>
          <w:sz w:val="20"/>
          <w:szCs w:val="20"/>
        </w:rPr>
        <w:t xml:space="preserve"> the </w:t>
      </w:r>
      <w:r w:rsidR="004442BF">
        <w:rPr>
          <w:rFonts w:ascii="Arial" w:eastAsia="Times New Roman" w:hAnsi="Arial"/>
          <w:sz w:val="20"/>
          <w:szCs w:val="20"/>
        </w:rPr>
        <w:t>over</w:t>
      </w:r>
      <w:r w:rsidR="00B97CEB">
        <w:rPr>
          <w:rFonts w:ascii="Arial" w:eastAsia="Times New Roman" w:hAnsi="Arial"/>
          <w:sz w:val="20"/>
          <w:szCs w:val="20"/>
        </w:rPr>
        <w:t xml:space="preserve"> </w:t>
      </w:r>
      <w:r w:rsidR="004442BF">
        <w:rPr>
          <w:rFonts w:ascii="Arial" w:eastAsia="Times New Roman" w:hAnsi="Arial"/>
          <w:sz w:val="20"/>
          <w:szCs w:val="20"/>
        </w:rPr>
        <w:t>analysis</w:t>
      </w:r>
      <w:r w:rsidRPr="001B6575">
        <w:rPr>
          <w:rFonts w:ascii="Arial" w:eastAsia="Times New Roman" w:hAnsi="Arial"/>
          <w:sz w:val="20"/>
          <w:szCs w:val="20"/>
        </w:rPr>
        <w:t xml:space="preserve"> details from the</w:t>
      </w:r>
      <w:r w:rsidR="00296F3B">
        <w:rPr>
          <w:rFonts w:ascii="Arial" w:eastAsia="Times New Roman" w:hAnsi="Arial"/>
          <w:sz w:val="20"/>
          <w:szCs w:val="20"/>
        </w:rPr>
        <w:t xml:space="preserve"> ‘</w:t>
      </w:r>
      <w:proofErr w:type="spellStart"/>
      <w:r w:rsidR="00296F3B">
        <w:rPr>
          <w:rFonts w:ascii="Arial" w:eastAsia="Times New Roman" w:hAnsi="Arial"/>
          <w:sz w:val="20"/>
          <w:szCs w:val="20"/>
        </w:rPr>
        <w:t>OverAnalysis</w:t>
      </w:r>
      <w:proofErr w:type="spellEnd"/>
      <w:r w:rsidR="00296F3B">
        <w:rPr>
          <w:rFonts w:ascii="Arial" w:eastAsia="Times New Roman" w:hAnsi="Arial"/>
          <w:sz w:val="20"/>
          <w:szCs w:val="20"/>
        </w:rPr>
        <w:t>’ table in the</w:t>
      </w:r>
      <w:r w:rsidRPr="001B6575">
        <w:rPr>
          <w:rFonts w:ascii="Arial" w:eastAsia="Times New Roman" w:hAnsi="Arial"/>
          <w:sz w:val="20"/>
          <w:szCs w:val="20"/>
        </w:rPr>
        <w:t xml:space="preserve"> database and </w:t>
      </w:r>
      <w:r w:rsidR="00296F3B">
        <w:rPr>
          <w:rFonts w:ascii="Arial" w:eastAsia="Times New Roman" w:hAnsi="Arial"/>
          <w:sz w:val="20"/>
          <w:szCs w:val="20"/>
        </w:rPr>
        <w:t xml:space="preserve">display the total runs and extras for each </w:t>
      </w:r>
      <w:proofErr w:type="gramStart"/>
      <w:r w:rsidR="00296F3B">
        <w:rPr>
          <w:rFonts w:ascii="Arial" w:eastAsia="Times New Roman" w:hAnsi="Arial"/>
          <w:sz w:val="20"/>
          <w:szCs w:val="20"/>
        </w:rPr>
        <w:t>overs</w:t>
      </w:r>
      <w:proofErr w:type="gramEnd"/>
      <w:r w:rsidR="00296F3B">
        <w:rPr>
          <w:rFonts w:ascii="Arial" w:eastAsia="Times New Roman" w:hAnsi="Arial"/>
          <w:sz w:val="20"/>
          <w:szCs w:val="20"/>
        </w:rPr>
        <w:t xml:space="preserve"> using group by ‘Overs’ column from the table</w:t>
      </w:r>
      <w:r w:rsidRPr="001B6575">
        <w:rPr>
          <w:rFonts w:ascii="Arial" w:eastAsia="Times New Roman" w:hAnsi="Arial"/>
          <w:sz w:val="20"/>
          <w:szCs w:val="20"/>
        </w:rPr>
        <w:t>.</w:t>
      </w:r>
    </w:p>
    <w:p w14:paraId="54348405" w14:textId="77777777" w:rsidR="00D7690E" w:rsidRPr="00D7690E" w:rsidRDefault="00D7690E" w:rsidP="00D769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880" w:right="233"/>
        <w:contextualSpacing w:val="0"/>
        <w:jc w:val="both"/>
        <w:rPr>
          <w:rFonts w:ascii="Arial" w:eastAsia="Times New Roman" w:hAnsi="Arial"/>
          <w:sz w:val="20"/>
          <w:szCs w:val="20"/>
        </w:rPr>
      </w:pPr>
    </w:p>
    <w:p w14:paraId="1D57F46B" w14:textId="614FC8D7" w:rsidR="001B6575" w:rsidRDefault="001B6575" w:rsidP="00D7690E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238"/>
        <w:contextualSpacing w:val="0"/>
        <w:jc w:val="both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>Create ‘</w:t>
      </w:r>
      <w:proofErr w:type="spellStart"/>
      <w:r w:rsidR="006C3B24">
        <w:rPr>
          <w:rFonts w:ascii="Arial" w:hAnsi="Arial" w:cs="Arial"/>
          <w:sz w:val="20"/>
          <w:szCs w:val="20"/>
          <w:lang w:val="en-IN"/>
        </w:rPr>
        <w:t>O</w:t>
      </w:r>
      <w:r w:rsidR="004442BF">
        <w:rPr>
          <w:rFonts w:ascii="Arial" w:hAnsi="Arial" w:cs="Arial"/>
          <w:sz w:val="20"/>
          <w:szCs w:val="20"/>
          <w:lang w:val="en-IN"/>
        </w:rPr>
        <w:t>verAnalysis</w:t>
      </w:r>
      <w:r w:rsidR="006C3B24">
        <w:rPr>
          <w:rFonts w:ascii="Arial" w:hAnsi="Arial" w:cs="Arial"/>
          <w:sz w:val="20"/>
          <w:szCs w:val="20"/>
          <w:lang w:val="en-IN"/>
        </w:rPr>
        <w:t>Context</w:t>
      </w:r>
      <w:proofErr w:type="spellEnd"/>
      <w:r w:rsidR="00866569" w:rsidRPr="00866569">
        <w:rPr>
          <w:rFonts w:ascii="Arial" w:hAnsi="Arial" w:cs="Arial"/>
          <w:sz w:val="20"/>
          <w:szCs w:val="20"/>
          <w:lang w:val="en-IN"/>
        </w:rPr>
        <w:t>’</w:t>
      </w:r>
      <w:r w:rsidR="00866569" w:rsidRPr="00866569">
        <w:rPr>
          <w:rFonts w:ascii="Consolas" w:hAnsi="Consolas" w:cs="Consolas"/>
          <w:sz w:val="19"/>
          <w:szCs w:val="19"/>
          <w:lang w:val="en-IN"/>
        </w:rPr>
        <w:t xml:space="preserve"> </w:t>
      </w:r>
      <w:r w:rsidRPr="001B6575">
        <w:rPr>
          <w:rFonts w:ascii="Arial" w:eastAsia="Times New Roman" w:hAnsi="Arial"/>
          <w:sz w:val="20"/>
          <w:szCs w:val="20"/>
        </w:rPr>
        <w:t xml:space="preserve">class which inherits </w:t>
      </w:r>
      <w:proofErr w:type="spellStart"/>
      <w:r w:rsidRPr="001B6575">
        <w:rPr>
          <w:rFonts w:ascii="Arial" w:eastAsia="Times New Roman" w:hAnsi="Arial"/>
          <w:sz w:val="20"/>
          <w:szCs w:val="20"/>
        </w:rPr>
        <w:t>DbContext</w:t>
      </w:r>
      <w:proofErr w:type="spellEnd"/>
      <w:r w:rsidRPr="001B6575">
        <w:rPr>
          <w:rFonts w:ascii="Arial" w:eastAsia="Times New Roman" w:hAnsi="Arial"/>
          <w:sz w:val="20"/>
          <w:szCs w:val="20"/>
        </w:rPr>
        <w:t xml:space="preserve"> class. Include namespace</w:t>
      </w:r>
      <w:r w:rsidR="007F66B9">
        <w:rPr>
          <w:rFonts w:ascii="Arial" w:eastAsia="Times New Roman" w:hAnsi="Arial"/>
          <w:sz w:val="20"/>
          <w:szCs w:val="20"/>
        </w:rPr>
        <w:t xml:space="preserve"> </w:t>
      </w:r>
      <w:r w:rsidRPr="001B6575">
        <w:rPr>
          <w:rFonts w:ascii="Arial" w:eastAsia="Times New Roman" w:hAnsi="Arial"/>
          <w:sz w:val="20"/>
          <w:szCs w:val="20"/>
        </w:rPr>
        <w:t>“</w:t>
      </w:r>
      <w:proofErr w:type="spellStart"/>
      <w:proofErr w:type="gramStart"/>
      <w:r w:rsidRPr="001B6575">
        <w:rPr>
          <w:rFonts w:ascii="Arial" w:eastAsia="Times New Roman" w:hAnsi="Arial"/>
          <w:sz w:val="20"/>
          <w:szCs w:val="20"/>
        </w:rPr>
        <w:t>System.Data.Entity</w:t>
      </w:r>
      <w:proofErr w:type="spellEnd"/>
      <w:proofErr w:type="gramEnd"/>
      <w:r w:rsidRPr="001B6575">
        <w:rPr>
          <w:rFonts w:ascii="Arial" w:eastAsia="Times New Roman" w:hAnsi="Arial"/>
          <w:sz w:val="20"/>
          <w:szCs w:val="20"/>
        </w:rPr>
        <w:t>”.</w:t>
      </w:r>
    </w:p>
    <w:p w14:paraId="3505A0AF" w14:textId="77777777" w:rsidR="00D7690E" w:rsidRPr="00D7690E" w:rsidRDefault="00D7690E" w:rsidP="00D7690E">
      <w:pPr>
        <w:pStyle w:val="ListParagraph"/>
        <w:rPr>
          <w:rFonts w:ascii="Arial" w:eastAsia="Times New Roman" w:hAnsi="Arial"/>
          <w:sz w:val="20"/>
          <w:szCs w:val="20"/>
        </w:rPr>
      </w:pPr>
    </w:p>
    <w:p w14:paraId="524877A6" w14:textId="54A1C2C0" w:rsidR="001B6575" w:rsidRPr="001B6575" w:rsidRDefault="001B6575" w:rsidP="006A42E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237"/>
        <w:contextualSpacing w:val="0"/>
        <w:jc w:val="both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 xml:space="preserve">Create a constructor of the </w:t>
      </w:r>
      <w:proofErr w:type="spellStart"/>
      <w:r w:rsidR="006C3B24">
        <w:rPr>
          <w:rFonts w:ascii="Arial" w:hAnsi="Arial" w:cs="Arial"/>
          <w:sz w:val="20"/>
          <w:szCs w:val="20"/>
          <w:lang w:val="en-IN"/>
        </w:rPr>
        <w:t>O</w:t>
      </w:r>
      <w:r w:rsidR="00BE79AA">
        <w:rPr>
          <w:rFonts w:ascii="Arial" w:hAnsi="Arial" w:cs="Arial"/>
          <w:sz w:val="20"/>
          <w:szCs w:val="20"/>
          <w:lang w:val="en-IN"/>
        </w:rPr>
        <w:t>verAnalysis</w:t>
      </w:r>
      <w:r w:rsidR="006C3B24">
        <w:rPr>
          <w:rFonts w:ascii="Arial" w:hAnsi="Arial" w:cs="Arial"/>
          <w:sz w:val="20"/>
          <w:szCs w:val="20"/>
          <w:lang w:val="en-IN"/>
        </w:rPr>
        <w:t>Context</w:t>
      </w:r>
      <w:proofErr w:type="spellEnd"/>
      <w:r w:rsidRPr="001B6575">
        <w:rPr>
          <w:rFonts w:ascii="Arial" w:eastAsia="Times New Roman" w:hAnsi="Arial"/>
          <w:sz w:val="20"/>
          <w:szCs w:val="20"/>
        </w:rPr>
        <w:t>. Specify the name of the database connection string element to be “</w:t>
      </w:r>
      <w:proofErr w:type="spellStart"/>
      <w:r w:rsidR="006C3B24" w:rsidRPr="006C3B24">
        <w:rPr>
          <w:rFonts w:ascii="Arial" w:hAnsi="Arial" w:cs="Arial"/>
          <w:sz w:val="20"/>
          <w:szCs w:val="20"/>
          <w:lang w:val="en-IN"/>
        </w:rPr>
        <w:t>O</w:t>
      </w:r>
      <w:r w:rsidR="00BE79AA">
        <w:rPr>
          <w:rFonts w:ascii="Arial" w:hAnsi="Arial" w:cs="Arial"/>
          <w:sz w:val="20"/>
          <w:szCs w:val="20"/>
          <w:lang w:val="en-IN"/>
        </w:rPr>
        <w:t>verAnalysis</w:t>
      </w:r>
      <w:r w:rsidR="006C3B24" w:rsidRPr="006C3B24">
        <w:rPr>
          <w:rFonts w:ascii="Arial" w:hAnsi="Arial" w:cs="Arial"/>
          <w:sz w:val="20"/>
          <w:szCs w:val="20"/>
          <w:lang w:val="en-IN"/>
        </w:rPr>
        <w:t>DB</w:t>
      </w:r>
      <w:proofErr w:type="spellEnd"/>
      <w:r w:rsidRPr="001B6575">
        <w:rPr>
          <w:rFonts w:ascii="Arial" w:eastAsia="Times New Roman" w:hAnsi="Arial"/>
          <w:sz w:val="20"/>
          <w:szCs w:val="20"/>
        </w:rPr>
        <w:t xml:space="preserve">” (connection string name in </w:t>
      </w:r>
      <w:proofErr w:type="spellStart"/>
      <w:r w:rsidRPr="001B6575">
        <w:rPr>
          <w:rFonts w:ascii="Arial" w:eastAsia="Times New Roman" w:hAnsi="Arial"/>
          <w:sz w:val="20"/>
          <w:szCs w:val="20"/>
        </w:rPr>
        <w:t>Web.config</w:t>
      </w:r>
      <w:proofErr w:type="spellEnd"/>
      <w:r w:rsidRPr="001B6575">
        <w:rPr>
          <w:rFonts w:ascii="Arial" w:eastAsia="Times New Roman" w:hAnsi="Arial"/>
          <w:sz w:val="20"/>
          <w:szCs w:val="20"/>
        </w:rPr>
        <w:t>).</w:t>
      </w:r>
    </w:p>
    <w:p w14:paraId="4122FFC9" w14:textId="77777777" w:rsidR="001B6575" w:rsidRPr="001B6575" w:rsidRDefault="001B6575" w:rsidP="001B6575">
      <w:pPr>
        <w:pStyle w:val="BodyText0"/>
        <w:spacing w:before="8"/>
        <w:rPr>
          <w:rFonts w:eastAsia="Times New Roman"/>
          <w:b w:val="0"/>
          <w:bCs w:val="0"/>
          <w:color w:val="auto"/>
          <w:sz w:val="20"/>
        </w:rPr>
      </w:pPr>
    </w:p>
    <w:p w14:paraId="76BB8BBF" w14:textId="235D3CCE" w:rsidR="001B6575" w:rsidRPr="001B6575" w:rsidRDefault="001B6575" w:rsidP="006A42E1">
      <w:pPr>
        <w:pStyle w:val="Body"/>
        <w:numPr>
          <w:ilvl w:val="1"/>
          <w:numId w:val="41"/>
        </w:numPr>
      </w:pPr>
      <w:r w:rsidRPr="001B6575">
        <w:t>Use “</w:t>
      </w:r>
      <w:proofErr w:type="spellStart"/>
      <w:r w:rsidR="006C3B24" w:rsidRPr="006C3B24">
        <w:rPr>
          <w:rFonts w:cs="Arial"/>
          <w:lang w:val="en-IN"/>
        </w:rPr>
        <w:t>O</w:t>
      </w:r>
      <w:r w:rsidR="00BE79AA">
        <w:rPr>
          <w:rFonts w:cs="Arial"/>
          <w:lang w:val="en-IN"/>
        </w:rPr>
        <w:t>verAnalysis</w:t>
      </w:r>
      <w:r w:rsidR="006C3B24" w:rsidRPr="006C3B24">
        <w:rPr>
          <w:rFonts w:cs="Arial"/>
          <w:lang w:val="en-IN"/>
        </w:rPr>
        <w:t>DB</w:t>
      </w:r>
      <w:proofErr w:type="spellEnd"/>
      <w:r w:rsidRPr="001B6575">
        <w:t>” as ‘Context’ name in Entity Framework.</w:t>
      </w:r>
      <w:r w:rsidR="00CE5930">
        <w:t xml:space="preserve"> Sample config entry is provided below.</w:t>
      </w:r>
    </w:p>
    <w:p w14:paraId="65CC978E" w14:textId="77777777" w:rsidR="00B97CEB" w:rsidRDefault="00B97CEB" w:rsidP="00B97CEB">
      <w:pPr>
        <w:widowControl/>
        <w:autoSpaceDE w:val="0"/>
        <w:autoSpaceDN w:val="0"/>
        <w:adjustRightInd w:val="0"/>
        <w:spacing w:before="0" w:after="0" w:line="240" w:lineRule="auto"/>
        <w:ind w:right="0" w:firstLine="720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14:paraId="74DF0976" w14:textId="13BC443D" w:rsidR="00B97CEB" w:rsidRDefault="00B97CEB" w:rsidP="00B97CEB">
      <w:pPr>
        <w:widowControl/>
        <w:autoSpaceDE w:val="0"/>
        <w:autoSpaceDN w:val="0"/>
        <w:adjustRightInd w:val="0"/>
        <w:spacing w:before="0" w:after="0" w:line="240" w:lineRule="auto"/>
        <w:ind w:left="720" w:right="0" w:firstLine="720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add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name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"</w:t>
      </w:r>
      <w:proofErr w:type="spellStart"/>
      <w:r w:rsidR="006C3B24" w:rsidRPr="006C3B24">
        <w:rPr>
          <w:rFonts w:cs="Arial"/>
          <w:color w:val="4472C4" w:themeColor="accent5"/>
          <w:lang w:val="en-IN"/>
        </w:rPr>
        <w:t>O</w:t>
      </w:r>
      <w:r w:rsidR="00BE79AA">
        <w:rPr>
          <w:rFonts w:cs="Arial"/>
          <w:color w:val="4472C4" w:themeColor="accent5"/>
          <w:lang w:val="en-IN"/>
        </w:rPr>
        <w:t>verAnalysis</w:t>
      </w:r>
      <w:r w:rsidR="006C3B24" w:rsidRPr="006C3B24">
        <w:rPr>
          <w:rFonts w:cs="Arial"/>
          <w:color w:val="4472C4" w:themeColor="accent5"/>
          <w:lang w:val="en-IN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</w:p>
    <w:p w14:paraId="113FAF60" w14:textId="0B26770E" w:rsidR="00B97CEB" w:rsidRDefault="00B97CEB" w:rsidP="00B97CEB">
      <w:pPr>
        <w:widowControl/>
        <w:autoSpaceDE w:val="0"/>
        <w:autoSpaceDN w:val="0"/>
        <w:adjustRightInd w:val="0"/>
        <w:spacing w:before="0" w:after="0" w:line="240" w:lineRule="auto"/>
        <w:ind w:left="720" w:right="0" w:firstLine="720"/>
        <w:rPr>
          <w:rFonts w:ascii="Consolas" w:hAnsi="Consolas" w:cs="Consolas"/>
          <w:color w:val="0000FF"/>
          <w:sz w:val="19"/>
          <w:szCs w:val="19"/>
          <w:lang w:bidi="ta-IN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Data Source=(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LocalDb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>)\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MSSQLLocalDB;Initial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Catalog=</w:t>
      </w:r>
      <w:r w:rsidR="006C3B24" w:rsidRPr="006C3B24">
        <w:rPr>
          <w:rFonts w:cs="Arial"/>
          <w:lang w:val="en-IN"/>
        </w:rPr>
        <w:t xml:space="preserve"> </w:t>
      </w:r>
      <w:proofErr w:type="spellStart"/>
      <w:r w:rsidR="006C3B24" w:rsidRPr="006C3B24">
        <w:rPr>
          <w:rFonts w:ascii="Consolas" w:hAnsi="Consolas" w:cs="Arial"/>
          <w:color w:val="4472C4" w:themeColor="accent5"/>
          <w:sz w:val="19"/>
          <w:szCs w:val="19"/>
          <w:lang w:val="en-IN"/>
        </w:rPr>
        <w:t>O</w:t>
      </w:r>
      <w:r w:rsidR="00BE79AA">
        <w:rPr>
          <w:rFonts w:ascii="Consolas" w:hAnsi="Consolas" w:cs="Arial"/>
          <w:color w:val="4472C4" w:themeColor="accent5"/>
          <w:sz w:val="19"/>
          <w:szCs w:val="19"/>
          <w:lang w:val="en-IN"/>
        </w:rPr>
        <w:t>verAnalysis</w:t>
      </w:r>
      <w:r w:rsidR="006C3B24" w:rsidRPr="006C3B24">
        <w:rPr>
          <w:rFonts w:ascii="Consolas" w:hAnsi="Consolas" w:cs="Arial"/>
          <w:color w:val="4472C4" w:themeColor="accent5"/>
          <w:sz w:val="19"/>
          <w:szCs w:val="19"/>
          <w:lang w:val="en-IN"/>
        </w:rPr>
        <w:t>DB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>; Integrated Security= true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/&gt;</w:t>
      </w:r>
    </w:p>
    <w:p w14:paraId="13ED1467" w14:textId="5337B078" w:rsidR="001B6575" w:rsidRPr="00B97CEB" w:rsidRDefault="00B97CEB" w:rsidP="00B97CEB">
      <w:pPr>
        <w:widowControl/>
        <w:autoSpaceDE w:val="0"/>
        <w:autoSpaceDN w:val="0"/>
        <w:adjustRightInd w:val="0"/>
        <w:spacing w:before="0" w:after="0" w:line="240" w:lineRule="auto"/>
        <w:ind w:left="720" w:right="0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  <w:r w:rsidRPr="001B6575">
        <w:rPr>
          <w:noProof/>
          <w:lang w:bidi="ta-IN"/>
        </w:rPr>
        <w:t xml:space="preserve"> </w:t>
      </w:r>
    </w:p>
    <w:p w14:paraId="09346A32" w14:textId="7ACC8613" w:rsidR="001B6575" w:rsidRPr="001B6575" w:rsidRDefault="00894540" w:rsidP="001B6575">
      <w:pPr>
        <w:pStyle w:val="BodyText0"/>
        <w:spacing w:before="2"/>
        <w:rPr>
          <w:rFonts w:eastAsia="Times New Roman"/>
          <w:color w:val="auto"/>
          <w:sz w:val="20"/>
        </w:rPr>
      </w:pPr>
      <w:r>
        <w:rPr>
          <w:rFonts w:eastAsia="Times New Roman"/>
          <w:color w:val="auto"/>
          <w:sz w:val="20"/>
        </w:rPr>
        <w:t xml:space="preserve"> </w:t>
      </w:r>
    </w:p>
    <w:p w14:paraId="71E59ADC" w14:textId="5ECA2DA8" w:rsidR="001B6575" w:rsidRDefault="001B6575" w:rsidP="00784881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118"/>
        <w:contextualSpacing w:val="0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>Declare a property ‘</w:t>
      </w:r>
      <w:proofErr w:type="spellStart"/>
      <w:r w:rsidR="00710BC9">
        <w:rPr>
          <w:rFonts w:ascii="Arial" w:hAnsi="Arial" w:cs="Arial"/>
          <w:sz w:val="20"/>
          <w:szCs w:val="20"/>
          <w:lang w:val="en-IN"/>
        </w:rPr>
        <w:t>O</w:t>
      </w:r>
      <w:r w:rsidR="00BE79AA">
        <w:rPr>
          <w:rFonts w:ascii="Arial" w:hAnsi="Arial" w:cs="Arial"/>
          <w:sz w:val="20"/>
          <w:szCs w:val="20"/>
          <w:lang w:val="en-IN"/>
        </w:rPr>
        <w:t>verAnaly</w:t>
      </w:r>
      <w:r w:rsidR="00750FFC">
        <w:rPr>
          <w:rFonts w:ascii="Arial" w:hAnsi="Arial" w:cs="Arial"/>
          <w:sz w:val="20"/>
          <w:szCs w:val="20"/>
          <w:lang w:val="en-IN"/>
        </w:rPr>
        <w:t>si</w:t>
      </w:r>
      <w:r w:rsidR="00BE79AA">
        <w:rPr>
          <w:rFonts w:ascii="Arial" w:hAnsi="Arial" w:cs="Arial"/>
          <w:sz w:val="20"/>
          <w:szCs w:val="20"/>
          <w:lang w:val="en-IN"/>
        </w:rPr>
        <w:t>s</w:t>
      </w:r>
      <w:proofErr w:type="spellEnd"/>
      <w:r w:rsidR="00602742">
        <w:rPr>
          <w:rFonts w:ascii="Arial" w:hAnsi="Arial" w:cs="Arial"/>
          <w:sz w:val="20"/>
          <w:szCs w:val="20"/>
          <w:lang w:val="en-IN"/>
        </w:rPr>
        <w:t>’</w:t>
      </w:r>
      <w:r w:rsidR="00D7079E">
        <w:rPr>
          <w:rFonts w:ascii="Arial" w:hAnsi="Arial" w:cs="Arial"/>
          <w:sz w:val="20"/>
          <w:szCs w:val="20"/>
          <w:lang w:val="en-IN"/>
        </w:rPr>
        <w:t xml:space="preserve"> </w:t>
      </w:r>
      <w:r w:rsidRPr="00D7079E">
        <w:rPr>
          <w:rFonts w:ascii="Arial" w:eastAsia="Times New Roman" w:hAnsi="Arial" w:cs="Arial"/>
          <w:sz w:val="20"/>
          <w:szCs w:val="20"/>
        </w:rPr>
        <w:t>of</w:t>
      </w:r>
      <w:r w:rsidRPr="00D7079E">
        <w:rPr>
          <w:rFonts w:ascii="Arial" w:eastAsia="Times New Roman" w:hAnsi="Arial"/>
          <w:sz w:val="20"/>
          <w:szCs w:val="20"/>
        </w:rPr>
        <w:t xml:space="preserve"> </w:t>
      </w:r>
      <w:r w:rsidRPr="001B6575">
        <w:rPr>
          <w:rFonts w:ascii="Arial" w:eastAsia="Times New Roman" w:hAnsi="Arial"/>
          <w:sz w:val="20"/>
          <w:szCs w:val="20"/>
        </w:rPr>
        <w:t xml:space="preserve">type </w:t>
      </w:r>
      <w:proofErr w:type="spellStart"/>
      <w:r w:rsidRPr="001B6575">
        <w:rPr>
          <w:rFonts w:ascii="Arial" w:eastAsia="Times New Roman" w:hAnsi="Arial"/>
          <w:sz w:val="20"/>
          <w:szCs w:val="20"/>
        </w:rPr>
        <w:t>DbSet</w:t>
      </w:r>
      <w:proofErr w:type="spellEnd"/>
      <w:r w:rsidRPr="001B6575">
        <w:rPr>
          <w:rFonts w:ascii="Arial" w:eastAsia="Times New Roman" w:hAnsi="Arial"/>
          <w:sz w:val="20"/>
          <w:szCs w:val="20"/>
        </w:rPr>
        <w:t>&lt;</w:t>
      </w:r>
      <w:proofErr w:type="spellStart"/>
      <w:r w:rsidR="00A23ED4">
        <w:rPr>
          <w:rFonts w:ascii="Arial" w:hAnsi="Arial" w:cs="Arial"/>
          <w:sz w:val="20"/>
          <w:szCs w:val="20"/>
          <w:lang w:val="en-IN"/>
        </w:rPr>
        <w:t>O</w:t>
      </w:r>
      <w:r w:rsidR="00BE79AA">
        <w:rPr>
          <w:rFonts w:ascii="Arial" w:hAnsi="Arial" w:cs="Arial"/>
          <w:sz w:val="20"/>
          <w:szCs w:val="20"/>
          <w:lang w:val="en-IN"/>
        </w:rPr>
        <w:t>verAnaly</w:t>
      </w:r>
      <w:r w:rsidR="00750FFC">
        <w:rPr>
          <w:rFonts w:ascii="Arial" w:hAnsi="Arial" w:cs="Arial"/>
          <w:sz w:val="20"/>
          <w:szCs w:val="20"/>
          <w:lang w:val="en-IN"/>
        </w:rPr>
        <w:t>sis</w:t>
      </w:r>
      <w:proofErr w:type="spellEnd"/>
      <w:r w:rsidRPr="001B6575">
        <w:rPr>
          <w:rFonts w:ascii="Arial" w:eastAsia="Times New Roman" w:hAnsi="Arial"/>
          <w:sz w:val="20"/>
          <w:szCs w:val="20"/>
        </w:rPr>
        <w:t xml:space="preserve">&gt; in the </w:t>
      </w:r>
      <w:proofErr w:type="spellStart"/>
      <w:r w:rsidR="00A23ED4" w:rsidRPr="006C3B24">
        <w:rPr>
          <w:rFonts w:ascii="Arial" w:hAnsi="Arial" w:cs="Arial"/>
          <w:sz w:val="20"/>
          <w:szCs w:val="20"/>
          <w:lang w:val="en-IN"/>
        </w:rPr>
        <w:t>O</w:t>
      </w:r>
      <w:r w:rsidR="00BE79AA">
        <w:rPr>
          <w:rFonts w:ascii="Arial" w:hAnsi="Arial" w:cs="Arial"/>
          <w:sz w:val="20"/>
          <w:szCs w:val="20"/>
          <w:lang w:val="en-IN"/>
        </w:rPr>
        <w:t>verAnalysis</w:t>
      </w:r>
      <w:r w:rsidR="00750FFC">
        <w:rPr>
          <w:rFonts w:ascii="Arial" w:hAnsi="Arial" w:cs="Arial"/>
          <w:sz w:val="20"/>
          <w:szCs w:val="20"/>
          <w:lang w:val="en-IN"/>
        </w:rPr>
        <w:t>Context</w:t>
      </w:r>
      <w:proofErr w:type="spellEnd"/>
      <w:r w:rsidR="00A23ED4" w:rsidRPr="00894540">
        <w:rPr>
          <w:rFonts w:ascii="Arial" w:eastAsia="Times New Roman" w:hAnsi="Arial" w:cs="Arial"/>
          <w:sz w:val="20"/>
          <w:szCs w:val="20"/>
        </w:rPr>
        <w:t xml:space="preserve"> </w:t>
      </w:r>
      <w:r w:rsidRPr="00894540">
        <w:rPr>
          <w:rFonts w:ascii="Arial" w:eastAsia="Times New Roman" w:hAnsi="Arial" w:cs="Arial"/>
          <w:sz w:val="20"/>
          <w:szCs w:val="20"/>
        </w:rPr>
        <w:t>class</w:t>
      </w:r>
      <w:r w:rsidRPr="001B6575">
        <w:rPr>
          <w:rFonts w:ascii="Arial" w:eastAsia="Times New Roman" w:hAnsi="Arial"/>
          <w:sz w:val="20"/>
          <w:szCs w:val="20"/>
        </w:rPr>
        <w:t>.</w:t>
      </w:r>
    </w:p>
    <w:p w14:paraId="75870BC7" w14:textId="77777777" w:rsidR="00784881" w:rsidRPr="00784881" w:rsidRDefault="00784881" w:rsidP="0078488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880" w:right="118"/>
        <w:contextualSpacing w:val="0"/>
        <w:rPr>
          <w:rFonts w:ascii="Arial" w:eastAsia="Times New Roman" w:hAnsi="Arial"/>
          <w:sz w:val="20"/>
          <w:szCs w:val="20"/>
        </w:rPr>
      </w:pPr>
    </w:p>
    <w:p w14:paraId="1072EEFF" w14:textId="77777777" w:rsidR="001B6575" w:rsidRPr="007372C7" w:rsidRDefault="001B6575" w:rsidP="006A42E1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Arial" w:eastAsia="Times New Roman" w:hAnsi="Arial"/>
          <w:sz w:val="20"/>
          <w:szCs w:val="20"/>
        </w:rPr>
      </w:pPr>
      <w:r w:rsidRPr="007372C7">
        <w:rPr>
          <w:rFonts w:ascii="Arial" w:eastAsia="Times New Roman" w:hAnsi="Arial"/>
          <w:sz w:val="20"/>
          <w:szCs w:val="20"/>
        </w:rPr>
        <w:t xml:space="preserve">The Code First approach is used to implement the </w:t>
      </w:r>
      <w:proofErr w:type="spellStart"/>
      <w:r w:rsidRPr="007372C7">
        <w:rPr>
          <w:rFonts w:ascii="Arial" w:eastAsia="Times New Roman" w:hAnsi="Arial"/>
          <w:sz w:val="20"/>
          <w:szCs w:val="20"/>
        </w:rPr>
        <w:t>entityframework</w:t>
      </w:r>
      <w:proofErr w:type="spellEnd"/>
      <w:r w:rsidRPr="007372C7">
        <w:rPr>
          <w:rFonts w:ascii="Arial" w:eastAsia="Times New Roman" w:hAnsi="Arial"/>
          <w:sz w:val="20"/>
          <w:szCs w:val="20"/>
        </w:rPr>
        <w:t>.</w:t>
      </w:r>
    </w:p>
    <w:p w14:paraId="353A7CB7" w14:textId="765DB319" w:rsidR="00750FFC" w:rsidRPr="00750FFC" w:rsidRDefault="001B6575" w:rsidP="00750FFC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87"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1B6575">
        <w:rPr>
          <w:rFonts w:ascii="Arial" w:eastAsia="Times New Roman" w:hAnsi="Arial"/>
          <w:sz w:val="20"/>
          <w:szCs w:val="20"/>
        </w:rPr>
        <w:t xml:space="preserve">Retrieve all the </w:t>
      </w:r>
      <w:r w:rsidR="00BE79AA">
        <w:rPr>
          <w:rFonts w:ascii="Arial" w:eastAsia="Times New Roman" w:hAnsi="Arial"/>
          <w:sz w:val="20"/>
          <w:szCs w:val="20"/>
        </w:rPr>
        <w:t>Over</w:t>
      </w:r>
      <w:r w:rsidR="00A23ED4">
        <w:rPr>
          <w:rFonts w:ascii="Arial" w:eastAsia="Times New Roman" w:hAnsi="Arial"/>
          <w:sz w:val="20"/>
          <w:szCs w:val="20"/>
        </w:rPr>
        <w:t xml:space="preserve"> </w:t>
      </w:r>
      <w:r w:rsidR="00BE79AA">
        <w:rPr>
          <w:rFonts w:ascii="Arial" w:eastAsia="Times New Roman" w:hAnsi="Arial"/>
          <w:sz w:val="20"/>
          <w:szCs w:val="20"/>
        </w:rPr>
        <w:t>analysis</w:t>
      </w:r>
      <w:r w:rsidR="00887513">
        <w:rPr>
          <w:rFonts w:ascii="Arial" w:eastAsia="Times New Roman" w:hAnsi="Arial"/>
          <w:sz w:val="20"/>
          <w:szCs w:val="20"/>
        </w:rPr>
        <w:t xml:space="preserve"> </w:t>
      </w:r>
      <w:r w:rsidR="00602742">
        <w:rPr>
          <w:rFonts w:ascii="Arial" w:eastAsia="Times New Roman" w:hAnsi="Arial"/>
          <w:sz w:val="20"/>
          <w:szCs w:val="20"/>
        </w:rPr>
        <w:t>d</w:t>
      </w:r>
      <w:r w:rsidRPr="001B6575">
        <w:rPr>
          <w:rFonts w:ascii="Arial" w:eastAsia="Times New Roman" w:hAnsi="Arial"/>
          <w:sz w:val="20"/>
          <w:szCs w:val="20"/>
        </w:rPr>
        <w:t>etails from the</w:t>
      </w:r>
      <w:r w:rsidR="007372C7">
        <w:rPr>
          <w:rFonts w:ascii="Arial" w:eastAsia="Times New Roman" w:hAnsi="Arial"/>
          <w:sz w:val="20"/>
          <w:szCs w:val="20"/>
        </w:rPr>
        <w:t xml:space="preserve"> </w:t>
      </w:r>
      <w:r w:rsidRPr="001B6575">
        <w:rPr>
          <w:rFonts w:ascii="Arial" w:eastAsia="Times New Roman" w:hAnsi="Arial"/>
          <w:sz w:val="20"/>
          <w:szCs w:val="20"/>
        </w:rPr>
        <w:t>database.</w:t>
      </w:r>
    </w:p>
    <w:p w14:paraId="16DAE949" w14:textId="77777777" w:rsidR="00750FFC" w:rsidRDefault="00750FFC" w:rsidP="00750FFC">
      <w:pPr>
        <w:pStyle w:val="Bodytext"/>
        <w:tabs>
          <w:tab w:val="left" w:pos="881"/>
        </w:tabs>
        <w:ind w:left="880"/>
      </w:pPr>
    </w:p>
    <w:p w14:paraId="2A1F7271" w14:textId="7C43D9B9" w:rsidR="0056522D" w:rsidRDefault="001B6575" w:rsidP="00A81DF6">
      <w:pPr>
        <w:pStyle w:val="Bodytext"/>
        <w:numPr>
          <w:ilvl w:val="0"/>
          <w:numId w:val="26"/>
        </w:numPr>
      </w:pPr>
      <w:r w:rsidRPr="001B6575">
        <w:t xml:space="preserve">Create the </w:t>
      </w:r>
      <w:proofErr w:type="spellStart"/>
      <w:r w:rsidR="00E94F1E">
        <w:rPr>
          <w:rFonts w:cs="Arial"/>
          <w:lang w:val="en-IN"/>
        </w:rPr>
        <w:t>O</w:t>
      </w:r>
      <w:r w:rsidR="00BE79AA">
        <w:rPr>
          <w:rFonts w:cs="Arial"/>
          <w:lang w:val="en-IN"/>
        </w:rPr>
        <w:t>verAnaly</w:t>
      </w:r>
      <w:r w:rsidR="00750FFC">
        <w:rPr>
          <w:rFonts w:cs="Arial"/>
          <w:lang w:val="en-IN"/>
        </w:rPr>
        <w:t>sis</w:t>
      </w:r>
      <w:proofErr w:type="spellEnd"/>
      <w:r w:rsidR="00602742" w:rsidRPr="00602742">
        <w:rPr>
          <w:rFonts w:ascii="Consolas" w:hAnsi="Consolas" w:cs="Consolas"/>
          <w:sz w:val="19"/>
          <w:szCs w:val="19"/>
          <w:lang w:val="en-IN"/>
        </w:rPr>
        <w:t xml:space="preserve"> </w:t>
      </w:r>
      <w:r w:rsidR="00E80A73">
        <w:t xml:space="preserve">model with Id, </w:t>
      </w:r>
      <w:r w:rsidR="00BE79AA">
        <w:rPr>
          <w:rFonts w:cs="Arial"/>
          <w:color w:val="000000"/>
          <w:lang w:val="en-IN"/>
        </w:rPr>
        <w:t>Overs</w:t>
      </w:r>
      <w:r w:rsidRPr="00E94F1E">
        <w:rPr>
          <w:rFonts w:cs="Arial"/>
        </w:rPr>
        <w:t xml:space="preserve">, </w:t>
      </w:r>
      <w:proofErr w:type="spellStart"/>
      <w:r w:rsidR="00750FFC">
        <w:rPr>
          <w:rFonts w:cs="Arial"/>
          <w:color w:val="000000"/>
          <w:lang w:val="en-IN"/>
        </w:rPr>
        <w:t>BallType</w:t>
      </w:r>
      <w:proofErr w:type="spellEnd"/>
      <w:r w:rsidRPr="00E94F1E">
        <w:rPr>
          <w:rFonts w:cs="Arial"/>
        </w:rPr>
        <w:t>,</w:t>
      </w:r>
      <w:r w:rsidR="007372C7" w:rsidRPr="00E94F1E">
        <w:rPr>
          <w:rFonts w:cs="Arial"/>
        </w:rPr>
        <w:t xml:space="preserve"> </w:t>
      </w:r>
      <w:r w:rsidR="00BE79AA">
        <w:rPr>
          <w:rFonts w:cs="Arial"/>
          <w:color w:val="000000"/>
          <w:lang w:val="en-IN"/>
        </w:rPr>
        <w:t xml:space="preserve">and </w:t>
      </w:r>
      <w:proofErr w:type="spellStart"/>
      <w:r w:rsidR="00750FFC">
        <w:rPr>
          <w:rFonts w:cs="Arial"/>
          <w:color w:val="000000"/>
          <w:lang w:val="en-IN"/>
        </w:rPr>
        <w:t>RunsTaken</w:t>
      </w:r>
      <w:proofErr w:type="spellEnd"/>
      <w:r w:rsidR="00BE79AA">
        <w:rPr>
          <w:rFonts w:cs="Arial"/>
          <w:color w:val="000000"/>
          <w:lang w:val="en-IN"/>
        </w:rPr>
        <w:t xml:space="preserve"> as</w:t>
      </w:r>
      <w:r w:rsidR="00E94F1E">
        <w:t xml:space="preserve"> property</w:t>
      </w:r>
      <w:r w:rsidR="00BE79AA">
        <w:t>.</w:t>
      </w:r>
    </w:p>
    <w:p w14:paraId="520478FB" w14:textId="5E4B5A2B" w:rsidR="00A81DF6" w:rsidRDefault="00A81DF6" w:rsidP="00A81DF6">
      <w:pPr>
        <w:pStyle w:val="Bodytext"/>
        <w:tabs>
          <w:tab w:val="left" w:pos="881"/>
        </w:tabs>
        <w:ind w:left="0"/>
      </w:pPr>
    </w:p>
    <w:p w14:paraId="0BCEFB4A" w14:textId="1E8B0D4B" w:rsidR="004C5781" w:rsidRDefault="004C5781" w:rsidP="00A81DF6">
      <w:pPr>
        <w:pStyle w:val="Bodytext"/>
        <w:tabs>
          <w:tab w:val="left" w:pos="881"/>
        </w:tabs>
        <w:ind w:left="0"/>
      </w:pPr>
    </w:p>
    <w:p w14:paraId="5789ADB1" w14:textId="56BDAEF5" w:rsidR="004C5781" w:rsidRDefault="004C5781" w:rsidP="00A81DF6">
      <w:pPr>
        <w:pStyle w:val="Bodytext"/>
        <w:tabs>
          <w:tab w:val="left" w:pos="881"/>
        </w:tabs>
        <w:ind w:left="0"/>
      </w:pPr>
    </w:p>
    <w:p w14:paraId="45EDE44A" w14:textId="0B59FD82" w:rsidR="004C5781" w:rsidRDefault="004C5781" w:rsidP="00A81DF6">
      <w:pPr>
        <w:pStyle w:val="Bodytext"/>
        <w:tabs>
          <w:tab w:val="left" w:pos="881"/>
        </w:tabs>
        <w:ind w:left="0"/>
      </w:pPr>
    </w:p>
    <w:p w14:paraId="165F2D0F" w14:textId="35DE9BE8" w:rsidR="004C5781" w:rsidRDefault="004C5781" w:rsidP="00A81DF6">
      <w:pPr>
        <w:pStyle w:val="Bodytext"/>
        <w:tabs>
          <w:tab w:val="left" w:pos="881"/>
        </w:tabs>
        <w:ind w:left="0"/>
      </w:pPr>
    </w:p>
    <w:p w14:paraId="380FD8D1" w14:textId="46812E41" w:rsidR="004C5781" w:rsidRDefault="004C5781" w:rsidP="00A81DF6">
      <w:pPr>
        <w:pStyle w:val="Bodytext"/>
        <w:tabs>
          <w:tab w:val="left" w:pos="881"/>
        </w:tabs>
        <w:ind w:left="0"/>
      </w:pPr>
    </w:p>
    <w:p w14:paraId="64D86102" w14:textId="6E5323C9" w:rsidR="004C5781" w:rsidRDefault="004C5781" w:rsidP="00A81DF6">
      <w:pPr>
        <w:pStyle w:val="Bodytext"/>
        <w:tabs>
          <w:tab w:val="left" w:pos="881"/>
        </w:tabs>
        <w:ind w:left="0"/>
      </w:pPr>
    </w:p>
    <w:p w14:paraId="0690C9B6" w14:textId="77777777" w:rsidR="004C5781" w:rsidRDefault="004C5781" w:rsidP="00A81DF6">
      <w:pPr>
        <w:pStyle w:val="Bodytext"/>
        <w:tabs>
          <w:tab w:val="left" w:pos="881"/>
        </w:tabs>
        <w:ind w:left="0"/>
      </w:pPr>
    </w:p>
    <w:p w14:paraId="47BFB151" w14:textId="77777777" w:rsidR="001B6575" w:rsidRDefault="001B6575" w:rsidP="001B6575">
      <w:pPr>
        <w:pStyle w:val="Heading"/>
        <w:spacing w:line="340" w:lineRule="exact"/>
        <w:ind w:firstLine="0"/>
      </w:pPr>
      <w:bookmarkStart w:id="28" w:name="_Toc37681828"/>
      <w:bookmarkStart w:id="29" w:name="_Toc38027167"/>
      <w:r>
        <w:rPr>
          <w:rStyle w:val="Hyperlink2"/>
        </w:rPr>
        <w:t>Component Specification – Model</w:t>
      </w:r>
      <w:bookmarkEnd w:id="28"/>
      <w:bookmarkEnd w:id="29"/>
    </w:p>
    <w:p w14:paraId="2002531C" w14:textId="77777777" w:rsidR="001B6575" w:rsidRDefault="001B6575" w:rsidP="001B6575">
      <w:pPr>
        <w:pStyle w:val="BodyText0"/>
        <w:spacing w:before="1" w:after="1"/>
        <w:rPr>
          <w:rStyle w:val="None"/>
          <w:rFonts w:ascii="Helvetica" w:eastAsia="Helvetica" w:hAnsi="Helvetica" w:cs="Helvetica"/>
          <w:b w:val="0"/>
          <w:bCs w:val="0"/>
          <w:sz w:val="14"/>
          <w:szCs w:val="14"/>
        </w:rPr>
      </w:pPr>
    </w:p>
    <w:tbl>
      <w:tblPr>
        <w:tblW w:w="9071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6"/>
        <w:gridCol w:w="1701"/>
        <w:gridCol w:w="2126"/>
        <w:gridCol w:w="3468"/>
      </w:tblGrid>
      <w:tr w:rsidR="001B6575" w14:paraId="4B5F7CEB" w14:textId="77777777" w:rsidTr="004C5781">
        <w:trPr>
          <w:trHeight w:val="368"/>
        </w:trPr>
        <w:tc>
          <w:tcPr>
            <w:tcW w:w="1776" w:type="dxa"/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143B151E" w14:textId="77777777" w:rsidR="001B6575" w:rsidRDefault="001B6575" w:rsidP="001F6A1C">
            <w:pPr>
              <w:pStyle w:val="TableParagraph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Class</w:t>
            </w:r>
          </w:p>
        </w:tc>
        <w:tc>
          <w:tcPr>
            <w:tcW w:w="1701" w:type="dxa"/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39A5DF5D" w14:textId="77777777" w:rsidR="001B6575" w:rsidRDefault="001B6575" w:rsidP="001F6A1C">
            <w:pPr>
              <w:pStyle w:val="TableParagraph"/>
              <w:rPr>
                <w:rFonts w:hint="eastAsia"/>
              </w:rPr>
            </w:pPr>
            <w:proofErr w:type="spellStart"/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DataType</w:t>
            </w:r>
            <w:proofErr w:type="spellEnd"/>
          </w:p>
        </w:tc>
        <w:tc>
          <w:tcPr>
            <w:tcW w:w="2126" w:type="dxa"/>
            <w:shd w:val="clear" w:color="auto" w:fill="B8CCE3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2B76C6DB" w14:textId="77777777" w:rsidR="001B6575" w:rsidRDefault="001B6575" w:rsidP="001F6A1C">
            <w:pPr>
              <w:pStyle w:val="TableParagraph"/>
              <w:ind w:left="108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Property</w:t>
            </w:r>
          </w:p>
        </w:tc>
        <w:tc>
          <w:tcPr>
            <w:tcW w:w="3468" w:type="dxa"/>
            <w:shd w:val="clear" w:color="auto" w:fill="B8CCE3"/>
            <w:tcMar>
              <w:top w:w="80" w:type="dxa"/>
              <w:left w:w="186" w:type="dxa"/>
              <w:bottom w:w="80" w:type="dxa"/>
              <w:right w:w="80" w:type="dxa"/>
            </w:tcMar>
          </w:tcPr>
          <w:p w14:paraId="06B791C2" w14:textId="77777777" w:rsidR="001B6575" w:rsidRDefault="001B6575" w:rsidP="001F6A1C">
            <w:pPr>
              <w:pStyle w:val="TableParagraph"/>
              <w:ind w:left="106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  <w:sz w:val="26"/>
                <w:szCs w:val="26"/>
              </w:rPr>
              <w:t>Data Annotation</w:t>
            </w:r>
          </w:p>
        </w:tc>
      </w:tr>
      <w:tr w:rsidR="008068C0" w14:paraId="3017569E" w14:textId="77777777" w:rsidTr="004C5781">
        <w:trPr>
          <w:trHeight w:val="310"/>
        </w:trPr>
        <w:tc>
          <w:tcPr>
            <w:tcW w:w="1776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1B1D" w14:textId="77777777" w:rsidR="008068C0" w:rsidRDefault="008068C0" w:rsidP="001F6A1C">
            <w:pPr>
              <w:pStyle w:val="TableParagraph"/>
              <w:spacing w:before="0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26"/>
                <w:szCs w:val="26"/>
              </w:rPr>
            </w:pPr>
          </w:p>
          <w:p w14:paraId="4E44F5E9" w14:textId="67AB0781" w:rsidR="008068C0" w:rsidRDefault="002D599F" w:rsidP="001B657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07"/>
            </w:pPr>
            <w:proofErr w:type="spellStart"/>
            <w:r>
              <w:rPr>
                <w:rFonts w:cs="Arial"/>
                <w:color w:val="000000" w:themeColor="text1"/>
                <w:lang w:bidi="ta-IN"/>
              </w:rPr>
              <w:t>O</w:t>
            </w:r>
            <w:r w:rsidR="00BE79AA">
              <w:rPr>
                <w:rFonts w:cs="Arial"/>
                <w:color w:val="000000" w:themeColor="text1"/>
                <w:lang w:bidi="ta-IN"/>
              </w:rPr>
              <w:t>verAnaly</w:t>
            </w:r>
            <w:r w:rsidR="00B27E20">
              <w:rPr>
                <w:rFonts w:cs="Arial"/>
                <w:color w:val="000000" w:themeColor="text1"/>
                <w:lang w:bidi="ta-IN"/>
              </w:rPr>
              <w:t>sis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469AC555" w14:textId="77777777" w:rsidR="008068C0" w:rsidRPr="001B6575" w:rsidRDefault="008068C0" w:rsidP="00992D10">
            <w:pPr>
              <w:pStyle w:val="TableParagraph"/>
              <w:spacing w:before="28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int</w:t>
            </w:r>
          </w:p>
        </w:tc>
        <w:tc>
          <w:tcPr>
            <w:tcW w:w="2126" w:type="dxa"/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3A9137FA" w14:textId="77777777" w:rsidR="008068C0" w:rsidRPr="001B6575" w:rsidRDefault="008068C0" w:rsidP="001F6A1C">
            <w:pPr>
              <w:pStyle w:val="TableParagraph"/>
              <w:spacing w:before="28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Id</w:t>
            </w:r>
          </w:p>
        </w:tc>
        <w:tc>
          <w:tcPr>
            <w:tcW w:w="3468" w:type="dxa"/>
            <w:shd w:val="clear" w:color="auto" w:fill="auto"/>
            <w:tcMar>
              <w:top w:w="80" w:type="dxa"/>
              <w:left w:w="186" w:type="dxa"/>
              <w:bottom w:w="80" w:type="dxa"/>
              <w:right w:w="80" w:type="dxa"/>
            </w:tcMar>
          </w:tcPr>
          <w:p w14:paraId="701D5373" w14:textId="77777777" w:rsidR="008068C0" w:rsidRPr="001B6575" w:rsidRDefault="008068C0" w:rsidP="001F6A1C">
            <w:pPr>
              <w:pStyle w:val="TableParagraph"/>
              <w:spacing w:before="28"/>
              <w:ind w:left="106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1B657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Key</w:t>
            </w:r>
          </w:p>
        </w:tc>
      </w:tr>
      <w:tr w:rsidR="004C5781" w14:paraId="24148B04" w14:textId="77777777" w:rsidTr="004C5781">
        <w:trPr>
          <w:trHeight w:val="310"/>
        </w:trPr>
        <w:tc>
          <w:tcPr>
            <w:tcW w:w="1776" w:type="dxa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187DD" w14:textId="77777777" w:rsidR="004C5781" w:rsidRDefault="004C5781" w:rsidP="001F6A1C">
            <w:pPr>
              <w:pStyle w:val="TableParagraph"/>
              <w:spacing w:before="0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57860B37" w14:textId="77777777" w:rsidR="004C5781" w:rsidRPr="001B6575" w:rsidRDefault="004C5781" w:rsidP="00992D10">
            <w:pPr>
              <w:pStyle w:val="TableParagraph"/>
              <w:spacing w:before="28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2126" w:type="dxa"/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4C692667" w14:textId="77777777" w:rsidR="004C5781" w:rsidRPr="001B6575" w:rsidRDefault="004C5781" w:rsidP="001F6A1C">
            <w:pPr>
              <w:pStyle w:val="TableParagraph"/>
              <w:spacing w:before="28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3468" w:type="dxa"/>
            <w:shd w:val="clear" w:color="auto" w:fill="auto"/>
            <w:tcMar>
              <w:top w:w="80" w:type="dxa"/>
              <w:left w:w="186" w:type="dxa"/>
              <w:bottom w:w="80" w:type="dxa"/>
              <w:right w:w="80" w:type="dxa"/>
            </w:tcMar>
          </w:tcPr>
          <w:p w14:paraId="78F32D0F" w14:textId="77777777" w:rsidR="004C5781" w:rsidRPr="001B6575" w:rsidRDefault="004C5781" w:rsidP="001F6A1C">
            <w:pPr>
              <w:pStyle w:val="TableParagraph"/>
              <w:spacing w:before="28"/>
              <w:ind w:left="106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</w:p>
        </w:tc>
      </w:tr>
      <w:tr w:rsidR="008068C0" w14:paraId="0B5B4F2A" w14:textId="77777777" w:rsidTr="004C5781">
        <w:trPr>
          <w:trHeight w:val="1051"/>
        </w:trPr>
        <w:tc>
          <w:tcPr>
            <w:tcW w:w="1776" w:type="dxa"/>
            <w:vMerge/>
            <w:shd w:val="clear" w:color="auto" w:fill="auto"/>
          </w:tcPr>
          <w:p w14:paraId="0A62BE59" w14:textId="77777777" w:rsidR="008068C0" w:rsidRDefault="008068C0" w:rsidP="001F6A1C"/>
        </w:tc>
        <w:tc>
          <w:tcPr>
            <w:tcW w:w="170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D12BC" w14:textId="42D1E68F" w:rsidR="008068C0" w:rsidRPr="001B6575" w:rsidRDefault="008068C0" w:rsidP="001F6A1C">
            <w:pPr>
              <w:pStyle w:val="TableParagraph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 </w:t>
            </w:r>
            <w:r w:rsidR="00BE79AA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int</w:t>
            </w:r>
          </w:p>
        </w:tc>
        <w:tc>
          <w:tcPr>
            <w:tcW w:w="2126" w:type="dxa"/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213464D4" w14:textId="6D2DF446" w:rsidR="008068C0" w:rsidRPr="001B6575" w:rsidRDefault="00BE79AA" w:rsidP="001F6A1C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Overs</w:t>
            </w:r>
          </w:p>
        </w:tc>
        <w:tc>
          <w:tcPr>
            <w:tcW w:w="34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7A8C" w14:textId="14D9CF1A" w:rsidR="008068C0" w:rsidRPr="001B6575" w:rsidRDefault="008068C0" w:rsidP="007B510F">
            <w:pPr>
              <w:pStyle w:val="Body"/>
              <w:widowControl/>
              <w:ind w:left="0"/>
            </w:pPr>
          </w:p>
        </w:tc>
      </w:tr>
      <w:tr w:rsidR="008068C0" w14:paraId="3E0119B8" w14:textId="77777777" w:rsidTr="004C5781">
        <w:trPr>
          <w:trHeight w:val="1536"/>
        </w:trPr>
        <w:tc>
          <w:tcPr>
            <w:tcW w:w="1776" w:type="dxa"/>
            <w:vMerge/>
            <w:shd w:val="clear" w:color="auto" w:fill="auto"/>
          </w:tcPr>
          <w:p w14:paraId="48F8ACF0" w14:textId="77777777" w:rsidR="008068C0" w:rsidRDefault="008068C0" w:rsidP="001F6A1C"/>
        </w:tc>
        <w:tc>
          <w:tcPr>
            <w:tcW w:w="1701" w:type="dxa"/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71F96C7A" w14:textId="09C4C6C1" w:rsidR="008068C0" w:rsidRDefault="004C5781" w:rsidP="00534730">
            <w:r>
              <w:t>string</w:t>
            </w:r>
          </w:p>
        </w:tc>
        <w:tc>
          <w:tcPr>
            <w:tcW w:w="2126" w:type="dxa"/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08C3874C" w14:textId="50F770B4" w:rsidR="008068C0" w:rsidRPr="001B6575" w:rsidRDefault="004C5781" w:rsidP="009C69AA">
            <w:pPr>
              <w:pStyle w:val="TableParagraph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IN"/>
              </w:rPr>
              <w:t>BallType</w:t>
            </w:r>
            <w:proofErr w:type="spellEnd"/>
          </w:p>
        </w:tc>
        <w:tc>
          <w:tcPr>
            <w:tcW w:w="3468" w:type="dxa"/>
            <w:shd w:val="clear" w:color="auto" w:fill="auto"/>
            <w:tcMar>
              <w:top w:w="80" w:type="dxa"/>
              <w:left w:w="186" w:type="dxa"/>
              <w:bottom w:w="80" w:type="dxa"/>
              <w:right w:w="515" w:type="dxa"/>
            </w:tcMar>
          </w:tcPr>
          <w:p w14:paraId="7E55D609" w14:textId="32103645" w:rsidR="008068C0" w:rsidRPr="001B6575" w:rsidRDefault="002D599F" w:rsidP="009C69AA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  <w:r w:rsidR="00D634C5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</w:p>
        </w:tc>
      </w:tr>
      <w:tr w:rsidR="008068C0" w14:paraId="6FB26AAD" w14:textId="77777777" w:rsidTr="004C5781">
        <w:trPr>
          <w:trHeight w:val="1601"/>
        </w:trPr>
        <w:tc>
          <w:tcPr>
            <w:tcW w:w="1776" w:type="dxa"/>
            <w:vMerge/>
            <w:shd w:val="clear" w:color="auto" w:fill="auto"/>
          </w:tcPr>
          <w:p w14:paraId="4B448AD3" w14:textId="77777777" w:rsidR="008068C0" w:rsidRDefault="008068C0" w:rsidP="001F6A1C"/>
        </w:tc>
        <w:tc>
          <w:tcPr>
            <w:tcW w:w="1701" w:type="dxa"/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1F8E9878" w14:textId="46B9678C" w:rsidR="008068C0" w:rsidRDefault="008068C0" w:rsidP="00534730">
            <w:r>
              <w:t>int</w:t>
            </w:r>
          </w:p>
        </w:tc>
        <w:tc>
          <w:tcPr>
            <w:tcW w:w="2126" w:type="dxa"/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3C7C08F0" w14:textId="5E80A547" w:rsidR="008068C0" w:rsidRDefault="00BE79AA" w:rsidP="001F6A1C">
            <w:pPr>
              <w:ind w:left="108"/>
            </w:pPr>
            <w:proofErr w:type="spellStart"/>
            <w:r>
              <w:rPr>
                <w:rFonts w:cs="Arial"/>
                <w:color w:val="000000"/>
                <w:lang w:val="en-IN"/>
              </w:rPr>
              <w:t>Runs</w:t>
            </w:r>
            <w:r w:rsidR="004C5781">
              <w:rPr>
                <w:rFonts w:cs="Arial"/>
                <w:color w:val="000000"/>
                <w:lang w:val="en-IN"/>
              </w:rPr>
              <w:t>Taken</w:t>
            </w:r>
            <w:proofErr w:type="spellEnd"/>
          </w:p>
        </w:tc>
        <w:tc>
          <w:tcPr>
            <w:tcW w:w="3468" w:type="dxa"/>
            <w:shd w:val="clear" w:color="auto" w:fill="auto"/>
            <w:tcMar>
              <w:top w:w="80" w:type="dxa"/>
              <w:left w:w="186" w:type="dxa"/>
              <w:bottom w:w="80" w:type="dxa"/>
              <w:right w:w="515" w:type="dxa"/>
            </w:tcMar>
          </w:tcPr>
          <w:p w14:paraId="41763A96" w14:textId="4BE05D77" w:rsidR="00396F64" w:rsidRPr="001B6575" w:rsidRDefault="00396F64" w:rsidP="008068C0">
            <w:pPr>
              <w:pStyle w:val="TableParagraph"/>
              <w:spacing w:before="184" w:line="259" w:lineRule="auto"/>
              <w:ind w:left="106" w:right="43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gramStart"/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Range(</w:t>
            </w:r>
            <w:proofErr w:type="gramEnd"/>
            <w:r w:rsidR="00572500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1</w:t>
            </w: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,</w:t>
            </w:r>
            <w:r w:rsidR="004C578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7</w:t>
            </w: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,ErrorMessage = “Runs</w:t>
            </w:r>
            <w:r w:rsidR="004C578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Taken</w:t>
            </w: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should be </w:t>
            </w:r>
            <w:r w:rsidR="004C578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between 1 and 7</w:t>
            </w: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”)</w:t>
            </w:r>
          </w:p>
        </w:tc>
      </w:tr>
    </w:tbl>
    <w:p w14:paraId="1A7A385C" w14:textId="77777777" w:rsidR="001B6575" w:rsidRDefault="001B6575" w:rsidP="001B6575">
      <w:pPr>
        <w:pStyle w:val="BodyText0"/>
        <w:spacing w:before="1" w:after="1"/>
        <w:ind w:left="288" w:hanging="288"/>
        <w:rPr>
          <w:rStyle w:val="None"/>
          <w:rFonts w:ascii="Helvetica" w:eastAsia="Helvetica" w:hAnsi="Helvetica" w:cs="Helvetica"/>
          <w:b w:val="0"/>
          <w:bCs w:val="0"/>
          <w:sz w:val="14"/>
          <w:szCs w:val="14"/>
        </w:rPr>
      </w:pPr>
    </w:p>
    <w:p w14:paraId="6D211B9E" w14:textId="77777777" w:rsidR="001B6575" w:rsidRPr="00B851A7" w:rsidRDefault="001B6575" w:rsidP="00B851A7">
      <w:pPr>
        <w:tabs>
          <w:tab w:val="left" w:pos="1601"/>
        </w:tabs>
        <w:spacing w:line="360" w:lineRule="auto"/>
        <w:ind w:right="114"/>
        <w:rPr>
          <w:rStyle w:val="Hyperlink2"/>
          <w:rFonts w:cs="Arial"/>
        </w:rPr>
      </w:pPr>
    </w:p>
    <w:p w14:paraId="7C249F52" w14:textId="77777777" w:rsidR="001B6575" w:rsidRDefault="001B6575" w:rsidP="001B6575">
      <w:pPr>
        <w:pStyle w:val="BodyText0"/>
      </w:pPr>
    </w:p>
    <w:p w14:paraId="2400F7A4" w14:textId="77777777" w:rsidR="001B6575" w:rsidRDefault="001B6575" w:rsidP="00CE5930">
      <w:pPr>
        <w:pStyle w:val="Caption"/>
      </w:pPr>
      <w:bookmarkStart w:id="30" w:name="_Toc37681829"/>
      <w:r>
        <w:rPr>
          <w:rStyle w:val="Hyperlink2"/>
          <w:lang w:val="de-DE"/>
        </w:rPr>
        <w:t>Note:</w:t>
      </w:r>
      <w:bookmarkEnd w:id="30"/>
    </w:p>
    <w:p w14:paraId="542902F4" w14:textId="386AB180" w:rsidR="001B6575" w:rsidRPr="00CE5930" w:rsidRDefault="001B6575" w:rsidP="006A42E1">
      <w:pPr>
        <w:pStyle w:val="ListParagraph"/>
        <w:widowControl w:val="0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6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CE5930">
        <w:rPr>
          <w:rStyle w:val="Hyperlink2"/>
          <w:rFonts w:ascii="Arial" w:hAnsi="Arial" w:cs="Arial"/>
          <w:sz w:val="20"/>
          <w:szCs w:val="20"/>
        </w:rPr>
        <w:t>Use ‘</w:t>
      </w:r>
      <w:proofErr w:type="spellStart"/>
      <w:r w:rsidRPr="00CE5930">
        <w:rPr>
          <w:rStyle w:val="None"/>
          <w:rFonts w:ascii="Arial" w:hAnsi="Arial" w:cs="Arial"/>
          <w:b/>
          <w:bCs/>
          <w:sz w:val="20"/>
          <w:szCs w:val="20"/>
        </w:rPr>
        <w:t>HTMLHelper</w:t>
      </w:r>
      <w:proofErr w:type="spellEnd"/>
      <w:r w:rsidRPr="00CE5930">
        <w:rPr>
          <w:rStyle w:val="None"/>
          <w:rFonts w:ascii="Arial" w:hAnsi="Arial" w:cs="Arial"/>
          <w:b/>
          <w:bCs/>
          <w:sz w:val="20"/>
          <w:szCs w:val="20"/>
        </w:rPr>
        <w:t xml:space="preserve">’ </w:t>
      </w:r>
      <w:r w:rsidRPr="00CE5930">
        <w:rPr>
          <w:rStyle w:val="Hyperlink2"/>
          <w:rFonts w:ascii="Arial" w:hAnsi="Arial" w:cs="Arial"/>
          <w:sz w:val="20"/>
          <w:szCs w:val="20"/>
        </w:rPr>
        <w:t xml:space="preserve">to list </w:t>
      </w:r>
      <w:r w:rsidR="002638D5">
        <w:rPr>
          <w:rStyle w:val="Hyperlink2"/>
          <w:rFonts w:ascii="Arial" w:hAnsi="Arial" w:cs="Arial"/>
          <w:sz w:val="20"/>
          <w:szCs w:val="20"/>
        </w:rPr>
        <w:t>Over</w:t>
      </w:r>
      <w:r w:rsidR="00BB38D5">
        <w:rPr>
          <w:rStyle w:val="Hyperlink2"/>
          <w:rFonts w:ascii="Arial" w:hAnsi="Arial" w:cs="Arial"/>
          <w:sz w:val="20"/>
          <w:szCs w:val="20"/>
        </w:rPr>
        <w:t xml:space="preserve"> </w:t>
      </w:r>
      <w:r w:rsidR="002638D5">
        <w:rPr>
          <w:rStyle w:val="Hyperlink2"/>
          <w:rFonts w:ascii="Arial" w:hAnsi="Arial" w:cs="Arial"/>
          <w:sz w:val="20"/>
          <w:szCs w:val="20"/>
        </w:rPr>
        <w:t>analysis</w:t>
      </w:r>
      <w:r w:rsidR="00BB38D5">
        <w:rPr>
          <w:rStyle w:val="Hyperlink2"/>
          <w:rFonts w:ascii="Arial" w:hAnsi="Arial" w:cs="Arial"/>
          <w:sz w:val="20"/>
          <w:szCs w:val="20"/>
        </w:rPr>
        <w:t xml:space="preserve"> details</w:t>
      </w:r>
      <w:r w:rsidRPr="00CE5930">
        <w:rPr>
          <w:rStyle w:val="Hyperlink2"/>
          <w:rFonts w:ascii="Arial" w:hAnsi="Arial" w:cs="Arial"/>
          <w:sz w:val="20"/>
          <w:szCs w:val="20"/>
        </w:rPr>
        <w:t>.</w:t>
      </w:r>
    </w:p>
    <w:p w14:paraId="3C3A3687" w14:textId="77777777" w:rsidR="00F94DD3" w:rsidRDefault="00F94DD3" w:rsidP="00F94DD3">
      <w:pPr>
        <w:pStyle w:val="Bodytext"/>
        <w:ind w:left="720"/>
      </w:pPr>
    </w:p>
    <w:p w14:paraId="38F1A147" w14:textId="3433BB15" w:rsidR="004B765D" w:rsidRDefault="00B62E56" w:rsidP="004B765D">
      <w:pPr>
        <w:pStyle w:val="Heading1"/>
        <w:jc w:val="left"/>
      </w:pPr>
      <w:bookmarkStart w:id="31" w:name="_Toc37681830"/>
      <w:bookmarkStart w:id="32" w:name="_Toc38027168"/>
      <w:bookmarkEnd w:id="22"/>
      <w:bookmarkEnd w:id="23"/>
      <w:r w:rsidRPr="00B62E56">
        <w:t xml:space="preserve">Design for </w:t>
      </w:r>
      <w:r w:rsidR="001A3FC4">
        <w:t>Add</w:t>
      </w:r>
      <w:r w:rsidR="007F66B9">
        <w:t>ing</w:t>
      </w:r>
      <w:r w:rsidR="00D634C5">
        <w:t xml:space="preserve"> O</w:t>
      </w:r>
      <w:r w:rsidR="007F66B9">
        <w:t>ver</w:t>
      </w:r>
      <w:r w:rsidR="00BB38D5">
        <w:t xml:space="preserve"> </w:t>
      </w:r>
      <w:r w:rsidR="007F66B9">
        <w:t>Analysis</w:t>
      </w:r>
      <w:r w:rsidRPr="00B62E56">
        <w:t xml:space="preserve"> </w:t>
      </w:r>
      <w:r w:rsidR="00880A97">
        <w:t>d</w:t>
      </w:r>
      <w:r w:rsidRPr="00B62E56">
        <w:t>etails to the database</w:t>
      </w:r>
      <w:bookmarkEnd w:id="31"/>
      <w:bookmarkEnd w:id="32"/>
    </w:p>
    <w:p w14:paraId="28C4EEA5" w14:textId="2CB656B1" w:rsidR="004B765D" w:rsidRDefault="00CD77E9" w:rsidP="006A42E1">
      <w:pPr>
        <w:pStyle w:val="Heading2"/>
        <w:numPr>
          <w:ilvl w:val="0"/>
          <w:numId w:val="36"/>
        </w:numPr>
      </w:pPr>
      <w:bookmarkStart w:id="33" w:name="_Toc38027169"/>
      <w:r>
        <w:t>Requirement flow</w:t>
      </w:r>
      <w:bookmarkEnd w:id="33"/>
    </w:p>
    <w:p w14:paraId="2603FF38" w14:textId="0849793A" w:rsidR="00AD682A" w:rsidRPr="00B144AE" w:rsidRDefault="00FA330C" w:rsidP="007F075F">
      <w:pPr>
        <w:ind w:left="360"/>
      </w:pPr>
      <w:r w:rsidRPr="00AD682A">
        <w:rPr>
          <w:b/>
        </w:rPr>
        <w:t xml:space="preserve"> </w:t>
      </w:r>
      <w:r w:rsidR="00AD682A" w:rsidRPr="00AD682A">
        <w:rPr>
          <w:b/>
        </w:rPr>
        <w:t>Steps Explanation</w:t>
      </w:r>
    </w:p>
    <w:p w14:paraId="5AB57FEB" w14:textId="5EE055E9" w:rsidR="00C07572" w:rsidRDefault="00B62E56" w:rsidP="00112D9E">
      <w:pPr>
        <w:pStyle w:val="Bodytext"/>
        <w:numPr>
          <w:ilvl w:val="0"/>
          <w:numId w:val="19"/>
        </w:numPr>
      </w:pPr>
      <w:r w:rsidRPr="00B62E56">
        <w:t xml:space="preserve">Create a link with </w:t>
      </w:r>
      <w:r w:rsidR="000A30C0">
        <w:t>text “</w:t>
      </w:r>
      <w:r w:rsidR="001A3FC4">
        <w:rPr>
          <w:rFonts w:cs="Arial"/>
          <w:lang w:val="en-IN"/>
        </w:rPr>
        <w:t>Add</w:t>
      </w:r>
      <w:r w:rsidR="000D2098" w:rsidRPr="000D2098">
        <w:rPr>
          <w:rFonts w:cs="Arial"/>
          <w:lang w:val="en-IN"/>
        </w:rPr>
        <w:t xml:space="preserve"> </w:t>
      </w:r>
      <w:proofErr w:type="spellStart"/>
      <w:r w:rsidR="00C30304">
        <w:rPr>
          <w:rFonts w:cs="Arial"/>
          <w:lang w:val="en-IN"/>
        </w:rPr>
        <w:t>OverAnalysis</w:t>
      </w:r>
      <w:proofErr w:type="spellEnd"/>
      <w:r w:rsidR="000A30C0">
        <w:t xml:space="preserve">” in the </w:t>
      </w:r>
      <w:r w:rsidR="000D2098" w:rsidRPr="000D2098">
        <w:rPr>
          <w:rFonts w:cs="Arial"/>
          <w:lang w:val="en-IN"/>
        </w:rPr>
        <w:t>O</w:t>
      </w:r>
      <w:r w:rsidR="00C30304">
        <w:rPr>
          <w:rFonts w:cs="Arial"/>
          <w:lang w:val="en-IN"/>
        </w:rPr>
        <w:t xml:space="preserve">ver Analysis </w:t>
      </w:r>
      <w:r w:rsidR="000D2098" w:rsidRPr="000D2098">
        <w:rPr>
          <w:rFonts w:cs="Arial"/>
          <w:lang w:val="en-IN"/>
        </w:rPr>
        <w:t>Report</w:t>
      </w:r>
      <w:r w:rsidR="000D2098" w:rsidRPr="000D2098">
        <w:t xml:space="preserve"> </w:t>
      </w:r>
      <w:r w:rsidRPr="00B62E56">
        <w:t>page.</w:t>
      </w:r>
    </w:p>
    <w:p w14:paraId="776DBA4B" w14:textId="2AD493B2" w:rsidR="00B62E56" w:rsidRDefault="00CB7584" w:rsidP="00112D9E">
      <w:pPr>
        <w:pStyle w:val="Bodytext"/>
        <w:numPr>
          <w:ilvl w:val="0"/>
          <w:numId w:val="19"/>
        </w:numPr>
      </w:pPr>
      <w:r>
        <w:rPr>
          <w:noProof/>
        </w:rPr>
        <w:lastRenderedPageBreak/>
        <w:drawing>
          <wp:inline distT="0" distB="0" distL="0" distR="0" wp14:anchorId="5BDE8D79" wp14:editId="70D7A256">
            <wp:extent cx="4769769" cy="18361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57" cy="185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C563" w14:textId="6DF53B21" w:rsidR="00B62E56" w:rsidRPr="00B62E56" w:rsidRDefault="00B62E56" w:rsidP="00112D9E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33"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B62E56">
        <w:rPr>
          <w:rFonts w:ascii="Arial" w:eastAsia="Times New Roman" w:hAnsi="Arial"/>
          <w:sz w:val="20"/>
          <w:szCs w:val="20"/>
        </w:rPr>
        <w:t xml:space="preserve">On clicking this ink, the page should navigate to the </w:t>
      </w:r>
      <w:r w:rsidR="008C56EF">
        <w:rPr>
          <w:rFonts w:ascii="Arial" w:eastAsia="Times New Roman" w:hAnsi="Arial"/>
          <w:sz w:val="20"/>
          <w:szCs w:val="20"/>
        </w:rPr>
        <w:t>‘</w:t>
      </w:r>
      <w:r w:rsidR="00407097">
        <w:rPr>
          <w:rFonts w:ascii="Arial" w:eastAsia="Times New Roman" w:hAnsi="Arial"/>
          <w:sz w:val="20"/>
          <w:szCs w:val="20"/>
        </w:rPr>
        <w:t xml:space="preserve">Add </w:t>
      </w:r>
      <w:proofErr w:type="spellStart"/>
      <w:r w:rsidR="00407097">
        <w:rPr>
          <w:rFonts w:ascii="Arial" w:eastAsia="Times New Roman" w:hAnsi="Arial"/>
          <w:sz w:val="20"/>
          <w:szCs w:val="20"/>
        </w:rPr>
        <w:t>OverAnalysis</w:t>
      </w:r>
      <w:proofErr w:type="spellEnd"/>
      <w:r w:rsidR="008C56EF">
        <w:rPr>
          <w:rFonts w:ascii="Arial" w:eastAsia="Times New Roman" w:hAnsi="Arial"/>
          <w:sz w:val="20"/>
          <w:szCs w:val="20"/>
        </w:rPr>
        <w:t>’</w:t>
      </w:r>
      <w:r w:rsidRPr="00B62E56">
        <w:rPr>
          <w:rFonts w:ascii="Arial" w:eastAsia="Times New Roman" w:hAnsi="Arial"/>
          <w:sz w:val="20"/>
          <w:szCs w:val="20"/>
        </w:rPr>
        <w:t xml:space="preserve"> page.</w:t>
      </w:r>
    </w:p>
    <w:p w14:paraId="0EBB3C03" w14:textId="77777777" w:rsidR="00B62E56" w:rsidRPr="00B62E56" w:rsidRDefault="00B62E56" w:rsidP="00B62E56">
      <w:pPr>
        <w:pStyle w:val="BodyText0"/>
        <w:spacing w:before="9"/>
        <w:rPr>
          <w:rFonts w:eastAsia="Times New Roman"/>
          <w:b w:val="0"/>
          <w:bCs w:val="0"/>
          <w:color w:val="auto"/>
          <w:sz w:val="20"/>
        </w:rPr>
      </w:pPr>
    </w:p>
    <w:p w14:paraId="7FF93AF3" w14:textId="022F910D" w:rsidR="008A410E" w:rsidRDefault="00B62E56" w:rsidP="00112D9E">
      <w:pPr>
        <w:pStyle w:val="Bodytext"/>
        <w:numPr>
          <w:ilvl w:val="0"/>
          <w:numId w:val="19"/>
        </w:numPr>
      </w:pPr>
      <w:r w:rsidRPr="00B62E56">
        <w:t xml:space="preserve">The user must be able to enter the </w:t>
      </w:r>
      <w:r w:rsidR="00C30304">
        <w:t>over</w:t>
      </w:r>
      <w:r w:rsidR="000A30C0">
        <w:t xml:space="preserve"> </w:t>
      </w:r>
      <w:r w:rsidR="00C30304">
        <w:t>analysis</w:t>
      </w:r>
      <w:r w:rsidRPr="00B62E56">
        <w:t xml:space="preserve"> details in the displayed</w:t>
      </w:r>
      <w:r>
        <w:t xml:space="preserve"> </w:t>
      </w:r>
      <w:r w:rsidRPr="00B62E56">
        <w:t>form.</w:t>
      </w:r>
    </w:p>
    <w:p w14:paraId="175781A7" w14:textId="5E39FEEB" w:rsidR="00F15BE9" w:rsidRPr="00F15BE9" w:rsidRDefault="000B248E" w:rsidP="00563C3B">
      <w:pPr>
        <w:pStyle w:val="Heading2"/>
      </w:pPr>
      <w:bookmarkStart w:id="34" w:name="_Toc38027170"/>
      <w:r>
        <w:t>Add</w:t>
      </w:r>
      <w:r w:rsidR="008A410E">
        <w:t xml:space="preserve"> </w:t>
      </w:r>
      <w:bookmarkEnd w:id="34"/>
      <w:r w:rsidR="00CF3B6C">
        <w:t>O</w:t>
      </w:r>
      <w:r w:rsidR="00263E31">
        <w:t>ver Analysis</w:t>
      </w:r>
    </w:p>
    <w:p w14:paraId="4C13FEE6" w14:textId="44E83F1D" w:rsidR="003E6BC3" w:rsidRDefault="000B248E" w:rsidP="000934D5">
      <w:pPr>
        <w:pStyle w:val="Caption"/>
        <w:ind w:left="360"/>
        <w:rPr>
          <w:rStyle w:val="Hyperlink2"/>
        </w:rPr>
      </w:pPr>
      <w:bookmarkStart w:id="35" w:name="_Toc37681832"/>
      <w:r>
        <w:rPr>
          <w:rStyle w:val="Hyperlink2"/>
          <w:noProof/>
        </w:rPr>
        <w:drawing>
          <wp:inline distT="0" distB="0" distL="0" distR="0" wp14:anchorId="23CD17C4" wp14:editId="292EEC14">
            <wp:extent cx="5003597" cy="1901910"/>
            <wp:effectExtent l="0" t="0" r="698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671" cy="19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065B" w14:textId="54433F7D" w:rsidR="000934D5" w:rsidRDefault="000934D5" w:rsidP="000934D5">
      <w:pPr>
        <w:pStyle w:val="Caption"/>
        <w:ind w:left="360"/>
      </w:pPr>
      <w:r>
        <w:rPr>
          <w:rStyle w:val="Hyperlink2"/>
        </w:rPr>
        <w:t xml:space="preserve">UI Controls for </w:t>
      </w:r>
      <w:r w:rsidR="00CF3B6C">
        <w:rPr>
          <w:rStyle w:val="Hyperlink2"/>
        </w:rPr>
        <w:t>O</w:t>
      </w:r>
      <w:r w:rsidR="00C30304">
        <w:rPr>
          <w:rStyle w:val="Hyperlink2"/>
        </w:rPr>
        <w:t>ver</w:t>
      </w:r>
      <w:r w:rsidR="00AD1FA0">
        <w:rPr>
          <w:rStyle w:val="Hyperlink2"/>
        </w:rPr>
        <w:t xml:space="preserve"> </w:t>
      </w:r>
      <w:r w:rsidR="00C30304">
        <w:rPr>
          <w:rStyle w:val="Hyperlink2"/>
        </w:rPr>
        <w:t>Analysis</w:t>
      </w:r>
      <w:r>
        <w:rPr>
          <w:rStyle w:val="Hyperlink2"/>
        </w:rPr>
        <w:t xml:space="preserve"> </w:t>
      </w:r>
      <w:bookmarkEnd w:id="35"/>
      <w:proofErr w:type="spellStart"/>
      <w:r w:rsidR="00C30304">
        <w:rPr>
          <w:rStyle w:val="Hyperlink2"/>
        </w:rPr>
        <w:t>Updation</w:t>
      </w:r>
      <w:proofErr w:type="spellEnd"/>
    </w:p>
    <w:p w14:paraId="4BD192EC" w14:textId="77777777" w:rsidR="000934D5" w:rsidRDefault="000934D5" w:rsidP="000934D5">
      <w:pPr>
        <w:pStyle w:val="BodyText0"/>
        <w:spacing w:before="4"/>
        <w:rPr>
          <w:rStyle w:val="None"/>
          <w:rFonts w:ascii="Helvetica" w:eastAsia="Helvetica" w:hAnsi="Helvetica" w:cs="Helvetica"/>
          <w:b w:val="0"/>
          <w:bCs w:val="0"/>
          <w:sz w:val="15"/>
          <w:szCs w:val="15"/>
        </w:rPr>
      </w:pPr>
    </w:p>
    <w:tbl>
      <w:tblPr>
        <w:tblW w:w="8097" w:type="dxa"/>
        <w:tblInd w:w="6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35"/>
        <w:gridCol w:w="1701"/>
        <w:gridCol w:w="1417"/>
        <w:gridCol w:w="1560"/>
        <w:gridCol w:w="1984"/>
      </w:tblGrid>
      <w:tr w:rsidR="000934D5" w14:paraId="5D8C18E1" w14:textId="77777777" w:rsidTr="006C62D7">
        <w:trPr>
          <w:trHeight w:val="1180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E349C" w14:textId="77777777"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17"/>
                <w:szCs w:val="17"/>
              </w:rPr>
            </w:pPr>
          </w:p>
          <w:p w14:paraId="50352C72" w14:textId="77777777" w:rsidR="000934D5" w:rsidRDefault="000934D5" w:rsidP="001F6A1C">
            <w:pPr>
              <w:pStyle w:val="TableParagraph"/>
              <w:spacing w:before="0"/>
              <w:ind w:right="277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</w:rPr>
              <w:t>Data Element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70136" w14:textId="77777777"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28"/>
                <w:szCs w:val="28"/>
              </w:rPr>
            </w:pPr>
          </w:p>
          <w:p w14:paraId="78F62864" w14:textId="77777777" w:rsidR="000934D5" w:rsidRDefault="000934D5" w:rsidP="001F6A1C">
            <w:pPr>
              <w:pStyle w:val="TableParagraph"/>
              <w:spacing w:before="0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</w:rPr>
              <w:t>Control 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871E0" w14:textId="77777777"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17"/>
                <w:szCs w:val="17"/>
              </w:rPr>
            </w:pPr>
          </w:p>
          <w:p w14:paraId="25B5676F" w14:textId="77777777" w:rsidR="000934D5" w:rsidRDefault="000934D5" w:rsidP="001F6A1C">
            <w:pPr>
              <w:pStyle w:val="TableParagraph"/>
              <w:spacing w:before="0"/>
              <w:ind w:right="348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</w:rPr>
              <w:t>Default Values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DC49F" w14:textId="77777777"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17"/>
                <w:szCs w:val="17"/>
              </w:rPr>
            </w:pPr>
          </w:p>
          <w:p w14:paraId="317CE38D" w14:textId="77777777" w:rsidR="000934D5" w:rsidRDefault="000934D5" w:rsidP="001F6A1C">
            <w:pPr>
              <w:pStyle w:val="TableParagraph"/>
              <w:spacing w:before="0"/>
              <w:ind w:right="365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</w:rPr>
              <w:t>Editable Field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5F42" w14:textId="77777777" w:rsidR="000934D5" w:rsidRDefault="000934D5" w:rsidP="001F6A1C">
            <w:pPr>
              <w:pStyle w:val="TableParagraph"/>
              <w:spacing w:before="5"/>
              <w:ind w:left="0"/>
              <w:rPr>
                <w:rStyle w:val="None"/>
                <w:rFonts w:ascii="Helvetica" w:eastAsia="Helvetica" w:hAnsi="Helvetica" w:cs="Helvetica"/>
                <w:b/>
                <w:bCs/>
                <w:sz w:val="17"/>
                <w:szCs w:val="17"/>
              </w:rPr>
            </w:pPr>
          </w:p>
          <w:p w14:paraId="6A7D21F1" w14:textId="77777777" w:rsidR="000934D5" w:rsidRDefault="000934D5" w:rsidP="001F6A1C">
            <w:pPr>
              <w:pStyle w:val="TableParagraph"/>
              <w:spacing w:before="0"/>
              <w:ind w:left="108" w:right="103"/>
              <w:rPr>
                <w:rFonts w:hint="eastAsia"/>
              </w:rPr>
            </w:pPr>
            <w:r>
              <w:rPr>
                <w:rStyle w:val="Hyperlink0"/>
                <w:rFonts w:ascii="Helvetica" w:hAnsi="Helvetica"/>
                <w:b/>
                <w:bCs/>
              </w:rPr>
              <w:t>Mandatory/Not Mandatory</w:t>
            </w:r>
          </w:p>
        </w:tc>
      </w:tr>
      <w:tr w:rsidR="000934D5" w14:paraId="517CB13B" w14:textId="77777777" w:rsidTr="006C62D7">
        <w:trPr>
          <w:trHeight w:val="376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35304" w14:textId="430B75BF" w:rsidR="000934D5" w:rsidRPr="00A001A1" w:rsidRDefault="00A001A1" w:rsidP="00A001A1">
            <w:pPr>
              <w:pStyle w:val="TableParagraph"/>
              <w:spacing w:before="0" w:line="251" w:lineRule="exact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   </w:t>
            </w:r>
            <w:r w:rsidR="001E46D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Ball</w:t>
            </w:r>
            <w:r w:rsidR="00D40C1D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  <w:r w:rsidR="001E46D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2EB4B425" w14:textId="1525FA8E" w:rsidR="000934D5" w:rsidRPr="00A001A1" w:rsidRDefault="001E46D1" w:rsidP="001F6A1C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DropDownList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B44C" w14:textId="77777777" w:rsidR="000934D5" w:rsidRPr="00A001A1" w:rsidRDefault="000934D5" w:rsidP="001F6A1C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No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4C50B" w14:textId="77777777" w:rsidR="000934D5" w:rsidRPr="00A001A1" w:rsidRDefault="000934D5" w:rsidP="001F6A1C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Yes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79E7ED04" w14:textId="77777777" w:rsidR="000934D5" w:rsidRPr="00A001A1" w:rsidRDefault="000934D5" w:rsidP="001F6A1C">
            <w:pPr>
              <w:pStyle w:val="TableParagraph"/>
              <w:spacing w:before="131"/>
              <w:ind w:left="108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Mandatory</w:t>
            </w:r>
          </w:p>
        </w:tc>
      </w:tr>
      <w:tr w:rsidR="000934D5" w14:paraId="00E6B7B9" w14:textId="77777777" w:rsidTr="006C62D7">
        <w:trPr>
          <w:trHeight w:val="376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37A80B29" w14:textId="05CEA866" w:rsidR="000934D5" w:rsidRPr="00A001A1" w:rsidRDefault="001E46D1" w:rsidP="002D3CC0">
            <w:pPr>
              <w:pStyle w:val="TableParagraph"/>
              <w:spacing w:before="0" w:line="251" w:lineRule="exact"/>
              <w:jc w:val="both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Runs</w:t>
            </w:r>
            <w:r w:rsidR="002D3CC0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Taken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44C0FEDC" w14:textId="55BE35ED" w:rsidR="000934D5" w:rsidRPr="00A001A1" w:rsidRDefault="00C30304" w:rsidP="001F6A1C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t>Textbox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3AFE0508" w14:textId="2F794CC3" w:rsidR="000934D5" w:rsidRPr="00A001A1" w:rsidRDefault="00D40C1D" w:rsidP="00A001A1">
            <w:pPr>
              <w:pStyle w:val="TableParagraph"/>
              <w:spacing w:before="131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No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3E13C5D8" w14:textId="77777777" w:rsidR="000934D5" w:rsidRPr="00A001A1" w:rsidRDefault="000934D5" w:rsidP="00A001A1">
            <w:pPr>
              <w:pStyle w:val="TableParagraph"/>
              <w:spacing w:before="131"/>
              <w:ind w:left="0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Yes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1799C351" w14:textId="523830C6" w:rsidR="000934D5" w:rsidRPr="00A001A1" w:rsidRDefault="00024B8A" w:rsidP="00CF3B6C">
            <w:pPr>
              <w:pStyle w:val="TableParagraph"/>
              <w:spacing w:before="131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A001A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Mandatory</w:t>
            </w:r>
          </w:p>
        </w:tc>
      </w:tr>
    </w:tbl>
    <w:p w14:paraId="3F96A665" w14:textId="77777777" w:rsidR="000934D5" w:rsidRDefault="000934D5" w:rsidP="000934D5">
      <w:pPr>
        <w:pStyle w:val="BodyText0"/>
        <w:spacing w:before="4"/>
        <w:ind w:left="888" w:hanging="888"/>
        <w:rPr>
          <w:rStyle w:val="None"/>
          <w:rFonts w:ascii="Helvetica" w:eastAsia="Helvetica" w:hAnsi="Helvetica" w:cs="Helvetica"/>
          <w:b w:val="0"/>
          <w:bCs w:val="0"/>
          <w:sz w:val="15"/>
          <w:szCs w:val="15"/>
        </w:rPr>
      </w:pPr>
    </w:p>
    <w:p w14:paraId="1315A36F" w14:textId="54C3E72A" w:rsidR="00E611BA" w:rsidRPr="000934D5" w:rsidRDefault="000934D5" w:rsidP="000934D5">
      <w:pPr>
        <w:pStyle w:val="Bodytext"/>
        <w:ind w:left="0"/>
      </w:pPr>
      <w:r w:rsidRPr="000934D5">
        <w:rPr>
          <w:rStyle w:val="Hyperlink2"/>
        </w:rPr>
        <w:t>Validate the form to ensure there are no empty fields.</w:t>
      </w:r>
    </w:p>
    <w:p w14:paraId="402BA2E7" w14:textId="498B50F9" w:rsidR="008A410E" w:rsidRDefault="008A410E" w:rsidP="00E611BA">
      <w:pPr>
        <w:pStyle w:val="Bodytext"/>
        <w:ind w:left="0"/>
      </w:pPr>
    </w:p>
    <w:p w14:paraId="5B5E429B" w14:textId="77777777" w:rsidR="00A672AC" w:rsidRDefault="000934D5" w:rsidP="00B01E04">
      <w:pPr>
        <w:pStyle w:val="Bodytext"/>
        <w:numPr>
          <w:ilvl w:val="0"/>
          <w:numId w:val="44"/>
        </w:numPr>
      </w:pPr>
      <w:r w:rsidRPr="000934D5">
        <w:t xml:space="preserve">On Submit, the </w:t>
      </w:r>
      <w:r w:rsidR="00C30304">
        <w:t>over</w:t>
      </w:r>
      <w:r w:rsidR="008C695D">
        <w:t xml:space="preserve"> </w:t>
      </w:r>
      <w:r w:rsidR="00C30304">
        <w:t>analysis</w:t>
      </w:r>
      <w:r w:rsidRPr="000934D5">
        <w:t xml:space="preserve"> details must be </w:t>
      </w:r>
      <w:r w:rsidR="00A672AC">
        <w:t>added to the ‘</w:t>
      </w:r>
      <w:proofErr w:type="spellStart"/>
      <w:r w:rsidR="00A672AC">
        <w:t>OverAnalysis</w:t>
      </w:r>
      <w:proofErr w:type="spellEnd"/>
      <w:r w:rsidR="00A672AC">
        <w:t>’ table</w:t>
      </w:r>
      <w:r w:rsidRPr="000934D5">
        <w:t xml:space="preserve"> </w:t>
      </w:r>
      <w:r w:rsidR="00D40C1D">
        <w:t>in</w:t>
      </w:r>
      <w:r w:rsidRPr="000934D5">
        <w:t xml:space="preserve"> </w:t>
      </w:r>
      <w:r w:rsidR="006C6689">
        <w:t xml:space="preserve">the </w:t>
      </w:r>
      <w:r w:rsidRPr="000934D5">
        <w:lastRenderedPageBreak/>
        <w:t xml:space="preserve">database. </w:t>
      </w:r>
      <w:r w:rsidR="006C6689">
        <w:t xml:space="preserve">And it redirects to </w:t>
      </w:r>
      <w:r w:rsidRPr="000934D5">
        <w:t>“</w:t>
      </w:r>
      <w:proofErr w:type="spellStart"/>
      <w:r w:rsidR="006C6689">
        <w:t>O</w:t>
      </w:r>
      <w:r w:rsidR="00C30304">
        <w:t>verAnalysis</w:t>
      </w:r>
      <w:r w:rsidR="006C6689">
        <w:t>Report</w:t>
      </w:r>
      <w:proofErr w:type="spellEnd"/>
      <w:r w:rsidRPr="000934D5">
        <w:t>” view</w:t>
      </w:r>
      <w:r w:rsidR="00A672AC">
        <w:t xml:space="preserve"> page.</w:t>
      </w:r>
    </w:p>
    <w:p w14:paraId="6500EAEA" w14:textId="0B8EFB0D" w:rsidR="008A410E" w:rsidRDefault="00563C3B" w:rsidP="00992D10">
      <w:pPr>
        <w:pStyle w:val="Heading2"/>
      </w:pPr>
      <w:bookmarkStart w:id="36" w:name="_Toc38027171"/>
      <w:r w:rsidRPr="00992D10">
        <w:rPr>
          <w:noProof/>
          <w:lang w:bidi="ta-I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7D7C8FA7" wp14:editId="2B5605BB">
                <wp:simplePos x="0" y="0"/>
                <wp:positionH relativeFrom="page">
                  <wp:posOffset>1599565</wp:posOffset>
                </wp:positionH>
                <wp:positionV relativeFrom="line">
                  <wp:posOffset>520065</wp:posOffset>
                </wp:positionV>
                <wp:extent cx="4582160" cy="914400"/>
                <wp:effectExtent l="8890" t="10160" r="9525" b="889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C0DDD3" w14:textId="6C59D816" w:rsidR="001F6A1C" w:rsidRPr="00563C3B" w:rsidRDefault="001F6A1C" w:rsidP="006A42E1">
                            <w:pPr>
                              <w:pStyle w:val="BodyText0"/>
                              <w:numPr>
                                <w:ilvl w:val="0"/>
                                <w:numId w:val="2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spacing w:before="276" w:after="0" w:line="240" w:lineRule="auto"/>
                              <w:ind w:right="0"/>
                              <w:jc w:val="left"/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</w:pPr>
                            <w:r w:rsidRPr="00563C3B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 xml:space="preserve">Steps for </w:t>
                            </w:r>
                            <w:r w:rsidR="00C30304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>adding</w:t>
                            </w:r>
                            <w:r w:rsidRPr="00563C3B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C30304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>Over</w:t>
                            </w:r>
                            <w:r w:rsidR="00AC41E3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C30304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>Analysis</w:t>
                            </w:r>
                            <w:r w:rsidRPr="00563C3B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 xml:space="preserve"> – Points 1 to</w:t>
                            </w:r>
                            <w:ins w:id="37" w:author="Seshadri Ramasubramanian" w:date="2020-04-14T18:14:00Z">
                              <w:r w:rsidRPr="00563C3B">
                                <w:rPr>
                                  <w:rFonts w:eastAsia="Times New Roman"/>
                                  <w:b w:val="0"/>
                                  <w:bCs w:val="0"/>
                                  <w:color w:val="auto"/>
                                  <w:sz w:val="20"/>
                                </w:rPr>
                                <w:t xml:space="preserve"> </w:t>
                              </w:r>
                            </w:ins>
                            <w:r w:rsidRPr="00563C3B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>3</w:t>
                            </w:r>
                          </w:p>
                          <w:p w14:paraId="530AA4F1" w14:textId="6D031253" w:rsidR="001F6A1C" w:rsidRPr="00563C3B" w:rsidRDefault="001F6A1C" w:rsidP="006A42E1">
                            <w:pPr>
                              <w:pStyle w:val="BodyText0"/>
                              <w:numPr>
                                <w:ilvl w:val="0"/>
                                <w:numId w:val="2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spacing w:before="21" w:after="0" w:line="240" w:lineRule="auto"/>
                              <w:ind w:right="0"/>
                              <w:jc w:val="left"/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</w:pPr>
                            <w:r w:rsidRPr="00563C3B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 xml:space="preserve">Steps for </w:t>
                            </w:r>
                            <w:r w:rsidR="00A672AC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>saving</w:t>
                            </w:r>
                            <w:r w:rsidRPr="00563C3B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 xml:space="preserve"> the details to database - Points 4 to</w:t>
                            </w:r>
                            <w:r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FA2ED4">
                              <w:rPr>
                                <w:rFonts w:eastAsia="Times New Roman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C8FA7" id="Text Box 24" o:spid="_x0000_s1043" type="#_x0000_t202" style="position:absolute;left:0;text-align:left;margin-left:125.95pt;margin-top:40.95pt;width:360.8pt;height:1in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" filled="f" strokeweight="1pt">
                <v:textbox>
                  <w:txbxContent>
                    <w:p w14:paraId="05C0DDD3" w14:textId="6C59D816" w:rsidR="001F6A1C" w:rsidRPr="00563C3B" w:rsidRDefault="001F6A1C" w:rsidP="006A42E1">
                      <w:pPr>
                        <w:pStyle w:val="BodyText0"/>
                        <w:numPr>
                          <w:ilvl w:val="0"/>
                          <w:numId w:val="2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spacing w:before="276" w:after="0" w:line="240" w:lineRule="auto"/>
                        <w:ind w:right="0"/>
                        <w:jc w:val="left"/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</w:pPr>
                      <w:r w:rsidRPr="00563C3B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 xml:space="preserve">Steps for </w:t>
                      </w:r>
                      <w:r w:rsidR="00C30304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>adding</w:t>
                      </w:r>
                      <w:r w:rsidRPr="00563C3B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 xml:space="preserve"> </w:t>
                      </w:r>
                      <w:r w:rsidR="00C30304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>Over</w:t>
                      </w:r>
                      <w:r w:rsidR="00AC41E3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 xml:space="preserve"> </w:t>
                      </w:r>
                      <w:r w:rsidR="00C30304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>Analysis</w:t>
                      </w:r>
                      <w:r w:rsidRPr="00563C3B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 xml:space="preserve"> – Points 1 to</w:t>
                      </w:r>
                      <w:ins w:id="38" w:author="Seshadri Ramasubramanian" w:date="2020-04-14T18:14:00Z">
                        <w:r w:rsidRPr="00563C3B">
                          <w:rPr>
                            <w:rFonts w:eastAsia="Times New Roman"/>
                            <w:b w:val="0"/>
                            <w:bCs w:val="0"/>
                            <w:color w:val="auto"/>
                            <w:sz w:val="20"/>
                          </w:rPr>
                          <w:t xml:space="preserve"> </w:t>
                        </w:r>
                      </w:ins>
                      <w:r w:rsidRPr="00563C3B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>3</w:t>
                      </w:r>
                    </w:p>
                    <w:p w14:paraId="530AA4F1" w14:textId="6D031253" w:rsidR="001F6A1C" w:rsidRPr="00563C3B" w:rsidRDefault="001F6A1C" w:rsidP="006A42E1">
                      <w:pPr>
                        <w:pStyle w:val="BodyText0"/>
                        <w:numPr>
                          <w:ilvl w:val="0"/>
                          <w:numId w:val="2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spacing w:before="21" w:after="0" w:line="240" w:lineRule="auto"/>
                        <w:ind w:right="0"/>
                        <w:jc w:val="left"/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</w:pPr>
                      <w:r w:rsidRPr="00563C3B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 xml:space="preserve">Steps for </w:t>
                      </w:r>
                      <w:r w:rsidR="00A672AC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>saving</w:t>
                      </w:r>
                      <w:r w:rsidRPr="00563C3B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 xml:space="preserve"> the details to database - Points 4 to</w:t>
                      </w:r>
                      <w:r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 xml:space="preserve"> </w:t>
                      </w:r>
                      <w:r w:rsidR="00FA2ED4">
                        <w:rPr>
                          <w:rFonts w:eastAsia="Times New Roman"/>
                          <w:b w:val="0"/>
                          <w:bCs w:val="0"/>
                          <w:color w:val="auto"/>
                          <w:sz w:val="20"/>
                        </w:rPr>
                        <w:t>7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8A410E" w:rsidRPr="00992D10">
        <w:t>Technical</w:t>
      </w:r>
      <w:r w:rsidR="008A410E">
        <w:t xml:space="preserve"> guidelines</w:t>
      </w:r>
      <w:bookmarkEnd w:id="36"/>
    </w:p>
    <w:p w14:paraId="54F99343" w14:textId="4E6A08A9" w:rsidR="00563C3B" w:rsidRDefault="00563C3B" w:rsidP="00563C3B">
      <w:pPr>
        <w:pStyle w:val="Bodytext"/>
      </w:pPr>
    </w:p>
    <w:p w14:paraId="3D379CDE" w14:textId="75FBC5E5" w:rsidR="00563C3B" w:rsidRPr="00992D10" w:rsidRDefault="00563C3B" w:rsidP="006A42E1">
      <w:pPr>
        <w:pStyle w:val="ListParagraph"/>
        <w:numPr>
          <w:ilvl w:val="0"/>
          <w:numId w:val="37"/>
        </w:numPr>
        <w:rPr>
          <w:rStyle w:val="Hyperlink2"/>
          <w:rFonts w:cs="Arial"/>
        </w:rPr>
      </w:pPr>
      <w:r w:rsidRPr="00992D10">
        <w:rPr>
          <w:rStyle w:val="Hyperlink2"/>
          <w:rFonts w:cs="Arial"/>
        </w:rPr>
        <w:t xml:space="preserve">Create an </w:t>
      </w:r>
      <w:r w:rsidRPr="00992D10">
        <w:rPr>
          <w:rStyle w:val="None"/>
          <w:rFonts w:cs="Arial"/>
          <w:b/>
          <w:bCs/>
        </w:rPr>
        <w:t>‘</w:t>
      </w:r>
      <w:proofErr w:type="spellStart"/>
      <w:r w:rsidR="00A672AC">
        <w:rPr>
          <w:rStyle w:val="None"/>
          <w:rFonts w:cs="Arial"/>
          <w:b/>
          <w:bCs/>
        </w:rPr>
        <w:t>CreateOverAnalysis</w:t>
      </w:r>
      <w:proofErr w:type="spellEnd"/>
      <w:r w:rsidR="00A672AC">
        <w:rPr>
          <w:rStyle w:val="None"/>
          <w:rFonts w:cs="Arial"/>
          <w:b/>
          <w:bCs/>
        </w:rPr>
        <w:t>’</w:t>
      </w:r>
      <w:r w:rsidRPr="00992D10">
        <w:rPr>
          <w:rStyle w:val="None"/>
          <w:rFonts w:cs="Arial"/>
          <w:b/>
          <w:bCs/>
        </w:rPr>
        <w:t xml:space="preserve"> </w:t>
      </w:r>
      <w:r w:rsidRPr="00992D10">
        <w:rPr>
          <w:rStyle w:val="Hyperlink2"/>
          <w:rFonts w:cs="Arial"/>
        </w:rPr>
        <w:t>action with no arguments. This ‘</w:t>
      </w:r>
      <w:proofErr w:type="spellStart"/>
      <w:r w:rsidR="00A672AC">
        <w:rPr>
          <w:rStyle w:val="None"/>
          <w:rFonts w:cs="Arial"/>
          <w:b/>
          <w:bCs/>
        </w:rPr>
        <w:t>CreateOverAnalysis</w:t>
      </w:r>
      <w:proofErr w:type="spellEnd"/>
      <w:r w:rsidR="00D26300">
        <w:rPr>
          <w:rStyle w:val="Hyperlink2"/>
          <w:rFonts w:cs="Arial"/>
        </w:rPr>
        <w:t>’</w:t>
      </w:r>
      <w:r w:rsidRPr="00992D10">
        <w:rPr>
          <w:rStyle w:val="Hyperlink2"/>
          <w:rFonts w:cs="Arial"/>
        </w:rPr>
        <w:t xml:space="preserve"> action return type must </w:t>
      </w:r>
      <w:proofErr w:type="spellStart"/>
      <w:proofErr w:type="gramStart"/>
      <w:r w:rsidRPr="00992D10">
        <w:rPr>
          <w:rStyle w:val="Hyperlink2"/>
          <w:rFonts w:cs="Arial"/>
        </w:rPr>
        <w:t>be‘</w:t>
      </w:r>
      <w:proofErr w:type="gramEnd"/>
      <w:r w:rsidRPr="00992D10">
        <w:rPr>
          <w:rStyle w:val="Hyperlink2"/>
          <w:rFonts w:cs="Arial"/>
        </w:rPr>
        <w:t>ActionResult</w:t>
      </w:r>
      <w:proofErr w:type="spellEnd"/>
      <w:r w:rsidRPr="00992D10">
        <w:rPr>
          <w:rStyle w:val="Hyperlink2"/>
          <w:rFonts w:cs="Arial"/>
        </w:rPr>
        <w:t>’</w:t>
      </w:r>
    </w:p>
    <w:p w14:paraId="08C46BD2" w14:textId="238DD3CF" w:rsidR="00563C3B" w:rsidRPr="00992D10" w:rsidRDefault="00563C3B" w:rsidP="00992D10">
      <w:pPr>
        <w:ind w:firstLine="720"/>
        <w:rPr>
          <w:rStyle w:val="None"/>
          <w:rFonts w:eastAsia="Helvetica" w:cs="Arial"/>
          <w:iCs/>
        </w:rPr>
      </w:pPr>
      <w:r w:rsidRPr="00992D10">
        <w:rPr>
          <w:rStyle w:val="None"/>
          <w:rFonts w:cs="Arial"/>
          <w:iCs/>
        </w:rPr>
        <w:t xml:space="preserve">Controller Specification for </w:t>
      </w:r>
      <w:proofErr w:type="spellStart"/>
      <w:r w:rsidR="00A672AC">
        <w:rPr>
          <w:rStyle w:val="None"/>
          <w:rFonts w:cs="Arial"/>
          <w:b/>
          <w:bCs/>
        </w:rPr>
        <w:t>CreateOverAnalysis</w:t>
      </w:r>
      <w:proofErr w:type="spellEnd"/>
      <w:r w:rsidR="00A672AC" w:rsidRPr="00992D10">
        <w:rPr>
          <w:rStyle w:val="None"/>
          <w:rFonts w:cs="Arial"/>
          <w:b/>
          <w:bCs/>
          <w:iCs/>
        </w:rPr>
        <w:t xml:space="preserve"> </w:t>
      </w:r>
      <w:r w:rsidRPr="00A672AC">
        <w:rPr>
          <w:rStyle w:val="None"/>
          <w:rFonts w:cs="Arial"/>
          <w:iCs/>
        </w:rPr>
        <w:t>Action</w:t>
      </w:r>
      <w:r w:rsidRPr="00992D10">
        <w:rPr>
          <w:rStyle w:val="None"/>
          <w:rFonts w:cs="Arial"/>
          <w:b/>
          <w:bCs/>
          <w:iCs/>
        </w:rPr>
        <w:t xml:space="preserve"> </w:t>
      </w:r>
      <w:r w:rsidRPr="00992D10">
        <w:rPr>
          <w:rStyle w:val="None"/>
          <w:rFonts w:cs="Arial"/>
          <w:iCs/>
        </w:rPr>
        <w:t>with no argument</w:t>
      </w:r>
    </w:p>
    <w:tbl>
      <w:tblPr>
        <w:tblW w:w="8641" w:type="dxa"/>
        <w:tblInd w:w="6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15"/>
        <w:gridCol w:w="2227"/>
        <w:gridCol w:w="2248"/>
        <w:gridCol w:w="1351"/>
      </w:tblGrid>
      <w:tr w:rsidR="00563C3B" w:rsidRPr="00563C3B" w14:paraId="041AE228" w14:textId="77777777" w:rsidTr="001971E2">
        <w:trPr>
          <w:trHeight w:val="764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72690E35" w14:textId="77777777" w:rsidR="00563C3B" w:rsidRPr="00563C3B" w:rsidRDefault="00563C3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43530CED" w14:textId="77777777" w:rsidR="00563C3B" w:rsidRPr="00563C3B" w:rsidRDefault="00563C3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Action Name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423BBBC" w14:textId="77777777" w:rsidR="00563C3B" w:rsidRPr="00563C3B" w:rsidRDefault="00563C3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ReturnType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312" w:type="dxa"/>
              <w:bottom w:w="80" w:type="dxa"/>
              <w:right w:w="80" w:type="dxa"/>
            </w:tcMar>
          </w:tcPr>
          <w:p w14:paraId="49E5FAC1" w14:textId="77777777" w:rsidR="00563C3B" w:rsidRPr="00563C3B" w:rsidRDefault="00563C3B" w:rsidP="001F6A1C">
            <w:pPr>
              <w:pStyle w:val="TableParagraph"/>
              <w:spacing w:before="28"/>
              <w:ind w:left="232"/>
              <w:rPr>
                <w:rStyle w:val="None"/>
                <w:rFonts w:ascii="Arial" w:eastAsia="Helvetica" w:hAnsi="Arial" w:cs="Arial"/>
                <w:b/>
                <w:bCs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HTTP</w:t>
            </w:r>
          </w:p>
          <w:p w14:paraId="16D1A7B1" w14:textId="77777777" w:rsidR="00563C3B" w:rsidRPr="00563C3B" w:rsidRDefault="00563C3B" w:rsidP="001F6A1C">
            <w:pPr>
              <w:pStyle w:val="TableParagraph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</w:tr>
      <w:tr w:rsidR="00563C3B" w:rsidRPr="00563C3B" w14:paraId="0A8ABF83" w14:textId="77777777" w:rsidTr="001971E2">
        <w:trPr>
          <w:trHeight w:val="87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1662DC7E" w14:textId="61EFA264" w:rsidR="00563C3B" w:rsidRPr="00D26300" w:rsidRDefault="001971E2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6300">
              <w:rPr>
                <w:rFonts w:ascii="Arial" w:hAnsi="Arial" w:cs="Arial"/>
                <w:color w:val="auto"/>
                <w:sz w:val="20"/>
                <w:szCs w:val="20"/>
                <w:lang w:val="en-IN"/>
              </w:rPr>
              <w:t>O</w:t>
            </w:r>
            <w:r w:rsidR="00C30304">
              <w:rPr>
                <w:rFonts w:ascii="Arial" w:hAnsi="Arial" w:cs="Arial"/>
                <w:color w:val="auto"/>
                <w:sz w:val="20"/>
                <w:szCs w:val="20"/>
                <w:lang w:val="en-IN"/>
              </w:rPr>
              <w:t>verAnalysis</w:t>
            </w:r>
            <w:r w:rsidRPr="00D26300">
              <w:rPr>
                <w:rFonts w:ascii="Arial" w:hAnsi="Arial" w:cs="Arial"/>
                <w:color w:val="auto"/>
                <w:sz w:val="20"/>
                <w:szCs w:val="20"/>
                <w:lang w:val="en-IN"/>
              </w:rPr>
              <w:t>Controller</w:t>
            </w:r>
            <w:proofErr w:type="spellEnd"/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9B19DF2" w14:textId="35AEBC50" w:rsidR="00563C3B" w:rsidRPr="00563C3B" w:rsidRDefault="00A672AC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Style w:val="Hyperlink1"/>
                <w:rFonts w:ascii="Arial" w:hAnsi="Arial" w:cs="Arial"/>
                <w:sz w:val="20"/>
                <w:szCs w:val="20"/>
              </w:rPr>
              <w:t>CreateOverAnalysis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5E053463" w14:textId="77777777" w:rsidR="00563C3B" w:rsidRPr="00563C3B" w:rsidRDefault="00563C3B" w:rsidP="001F6A1C">
            <w:pPr>
              <w:pStyle w:val="TableParagraph"/>
              <w:spacing w:before="2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C3B">
              <w:rPr>
                <w:rStyle w:val="Hyperlink1"/>
                <w:rFonts w:ascii="Arial" w:hAnsi="Arial" w:cs="Arial"/>
                <w:sz w:val="20"/>
                <w:szCs w:val="20"/>
              </w:rPr>
              <w:t>ActionResult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08B7B440" w14:textId="77777777" w:rsidR="00563C3B" w:rsidRPr="00563C3B" w:rsidRDefault="00563C3B" w:rsidP="001F6A1C">
            <w:pPr>
              <w:pStyle w:val="TableParagraph"/>
              <w:spacing w:before="28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1"/>
                <w:rFonts w:ascii="Arial" w:hAnsi="Arial" w:cs="Arial"/>
                <w:sz w:val="20"/>
                <w:szCs w:val="20"/>
              </w:rPr>
              <w:t>GET</w:t>
            </w:r>
          </w:p>
        </w:tc>
      </w:tr>
    </w:tbl>
    <w:p w14:paraId="665E9040" w14:textId="77777777" w:rsidR="00EC0EA4" w:rsidRPr="00EC0EA4" w:rsidRDefault="00EC0EA4" w:rsidP="00EC0EA4">
      <w:pPr>
        <w:pStyle w:val="ListParagraph"/>
        <w:rPr>
          <w:rStyle w:val="None"/>
        </w:rPr>
      </w:pPr>
    </w:p>
    <w:p w14:paraId="121F668D" w14:textId="1968AD5B" w:rsidR="00563C3B" w:rsidRPr="00563C3B" w:rsidRDefault="00563C3B" w:rsidP="006A42E1">
      <w:pPr>
        <w:pStyle w:val="ListParagraph"/>
        <w:numPr>
          <w:ilvl w:val="0"/>
          <w:numId w:val="37"/>
        </w:numPr>
      </w:pPr>
      <w:r w:rsidRPr="00992D10">
        <w:rPr>
          <w:rStyle w:val="None"/>
          <w:iCs/>
        </w:rPr>
        <w:t>The ‘</w:t>
      </w:r>
      <w:r w:rsidR="00A672AC">
        <w:rPr>
          <w:rStyle w:val="None"/>
          <w:iCs/>
        </w:rPr>
        <w:t>Add</w:t>
      </w:r>
      <w:r w:rsidRPr="00992D10">
        <w:rPr>
          <w:rStyle w:val="None"/>
          <w:iCs/>
        </w:rPr>
        <w:t xml:space="preserve"> </w:t>
      </w:r>
      <w:proofErr w:type="spellStart"/>
      <w:r w:rsidR="00D26300">
        <w:rPr>
          <w:rStyle w:val="None"/>
          <w:iCs/>
        </w:rPr>
        <w:t>O</w:t>
      </w:r>
      <w:r w:rsidR="00C30304">
        <w:rPr>
          <w:rStyle w:val="None"/>
          <w:iCs/>
        </w:rPr>
        <w:t>verAnalysis</w:t>
      </w:r>
      <w:proofErr w:type="spellEnd"/>
      <w:r w:rsidR="00C30304">
        <w:rPr>
          <w:rStyle w:val="None"/>
          <w:iCs/>
        </w:rPr>
        <w:t>’</w:t>
      </w:r>
      <w:r w:rsidRPr="00992D10">
        <w:rPr>
          <w:rStyle w:val="None"/>
          <w:iCs/>
        </w:rPr>
        <w:t xml:space="preserve"> link is mapped to this action.</w:t>
      </w:r>
      <w:r w:rsidR="00992D10" w:rsidRPr="00992D10">
        <w:rPr>
          <w:rStyle w:val="None"/>
          <w:iCs/>
        </w:rPr>
        <w:t xml:space="preserve"> </w:t>
      </w:r>
      <w:r w:rsidRPr="00992D10">
        <w:rPr>
          <w:rStyle w:val="None"/>
          <w:iCs/>
        </w:rPr>
        <w:t>This action must return ‘</w:t>
      </w:r>
      <w:proofErr w:type="spellStart"/>
      <w:r w:rsidR="00A672AC">
        <w:rPr>
          <w:rStyle w:val="None"/>
          <w:iCs/>
        </w:rPr>
        <w:t>CreateOverAnalysis</w:t>
      </w:r>
      <w:proofErr w:type="spellEnd"/>
      <w:r w:rsidR="00A672AC">
        <w:rPr>
          <w:rStyle w:val="None"/>
          <w:iCs/>
        </w:rPr>
        <w:t>’</w:t>
      </w:r>
      <w:r w:rsidRPr="00992D10">
        <w:rPr>
          <w:rStyle w:val="None"/>
          <w:iCs/>
        </w:rPr>
        <w:t xml:space="preserve"> View containing </w:t>
      </w:r>
      <w:r w:rsidR="00FC3EAB">
        <w:rPr>
          <w:rStyle w:val="None"/>
          <w:iCs/>
        </w:rPr>
        <w:t xml:space="preserve">the form to enter the </w:t>
      </w:r>
      <w:r w:rsidR="00637966">
        <w:rPr>
          <w:rStyle w:val="None"/>
          <w:iCs/>
        </w:rPr>
        <w:t>O</w:t>
      </w:r>
      <w:r w:rsidR="00C30304">
        <w:rPr>
          <w:rStyle w:val="None"/>
          <w:iCs/>
        </w:rPr>
        <w:t>ver</w:t>
      </w:r>
      <w:r w:rsidR="00FC3EAB">
        <w:rPr>
          <w:rStyle w:val="None"/>
          <w:iCs/>
        </w:rPr>
        <w:t xml:space="preserve"> </w:t>
      </w:r>
      <w:r w:rsidR="00C30304">
        <w:rPr>
          <w:rStyle w:val="None"/>
          <w:iCs/>
        </w:rPr>
        <w:t>Analysis</w:t>
      </w:r>
      <w:r w:rsidR="00FC3EAB">
        <w:rPr>
          <w:rStyle w:val="None"/>
          <w:iCs/>
        </w:rPr>
        <w:t xml:space="preserve"> </w:t>
      </w:r>
      <w:r w:rsidRPr="00992D10">
        <w:rPr>
          <w:rStyle w:val="None"/>
          <w:iCs/>
        </w:rPr>
        <w:t>details</w:t>
      </w:r>
      <w:r w:rsidRPr="00992D10">
        <w:rPr>
          <w:rStyle w:val="Hyperlink2"/>
          <w:rFonts w:ascii="Arial" w:hAnsi="Arial" w:cs="Arial"/>
          <w:sz w:val="20"/>
          <w:szCs w:val="20"/>
        </w:rPr>
        <w:t>.</w:t>
      </w:r>
    </w:p>
    <w:p w14:paraId="7EFE5D46" w14:textId="77777777" w:rsidR="00563C3B" w:rsidRDefault="00563C3B" w:rsidP="00563C3B">
      <w:pPr>
        <w:rPr>
          <w:rStyle w:val="Hyperlink2"/>
        </w:rPr>
      </w:pPr>
      <w:bookmarkStart w:id="39" w:name="_Toc37681834"/>
      <w:r>
        <w:rPr>
          <w:rStyle w:val="Hyperlink2"/>
          <w:lang w:val="de-DE"/>
        </w:rPr>
        <w:t>Note:</w:t>
      </w:r>
      <w:bookmarkEnd w:id="39"/>
    </w:p>
    <w:p w14:paraId="517EF353" w14:textId="42E4F4AE" w:rsidR="00563C3B" w:rsidRPr="00563C3B" w:rsidRDefault="00563C3B" w:rsidP="006A42E1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563C3B">
        <w:rPr>
          <w:rStyle w:val="Hyperlink2"/>
          <w:rFonts w:ascii="Arial" w:hAnsi="Arial" w:cs="Arial"/>
          <w:sz w:val="20"/>
          <w:szCs w:val="20"/>
        </w:rPr>
        <w:t>Use ‘</w:t>
      </w:r>
      <w:proofErr w:type="spellStart"/>
      <w:r w:rsidRPr="00563C3B">
        <w:rPr>
          <w:rStyle w:val="None"/>
          <w:rFonts w:ascii="Arial" w:hAnsi="Arial" w:cs="Arial"/>
          <w:b/>
          <w:bCs/>
          <w:sz w:val="20"/>
          <w:szCs w:val="20"/>
        </w:rPr>
        <w:t>HTMLHelper</w:t>
      </w:r>
      <w:proofErr w:type="spellEnd"/>
      <w:r w:rsidRPr="00563C3B">
        <w:rPr>
          <w:rStyle w:val="None"/>
          <w:rFonts w:ascii="Arial" w:hAnsi="Arial" w:cs="Arial"/>
          <w:b/>
          <w:bCs/>
          <w:sz w:val="20"/>
          <w:szCs w:val="20"/>
        </w:rPr>
        <w:t xml:space="preserve">’ </w:t>
      </w:r>
      <w:r w:rsidRPr="00563C3B">
        <w:rPr>
          <w:rStyle w:val="Hyperlink2"/>
          <w:rFonts w:ascii="Arial" w:hAnsi="Arial" w:cs="Arial"/>
          <w:sz w:val="20"/>
          <w:szCs w:val="20"/>
        </w:rPr>
        <w:t>to create a</w:t>
      </w:r>
      <w:r w:rsidR="00637966">
        <w:rPr>
          <w:rStyle w:val="Hyperlink2"/>
          <w:rFonts w:ascii="Arial" w:hAnsi="Arial" w:cs="Arial"/>
          <w:sz w:val="20"/>
          <w:szCs w:val="20"/>
        </w:rPr>
        <w:t xml:space="preserve"> </w:t>
      </w:r>
      <w:r w:rsidRPr="00563C3B">
        <w:rPr>
          <w:rStyle w:val="Hyperlink2"/>
          <w:rFonts w:ascii="Arial" w:hAnsi="Arial" w:cs="Arial"/>
          <w:sz w:val="20"/>
          <w:szCs w:val="20"/>
        </w:rPr>
        <w:t>form.</w:t>
      </w:r>
    </w:p>
    <w:p w14:paraId="0E49A8F9" w14:textId="58B7C2A4" w:rsidR="00563C3B" w:rsidRPr="00563C3B" w:rsidRDefault="00563C3B" w:rsidP="006A42E1">
      <w:pPr>
        <w:pStyle w:val="ListParagraph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/>
        <w:ind w:right="445"/>
        <w:contextualSpacing w:val="0"/>
        <w:jc w:val="both"/>
        <w:rPr>
          <w:rFonts w:ascii="Arial" w:hAnsi="Arial" w:cs="Arial"/>
          <w:sz w:val="20"/>
          <w:szCs w:val="20"/>
        </w:rPr>
      </w:pPr>
      <w:r w:rsidRPr="00563C3B">
        <w:rPr>
          <w:rStyle w:val="Hyperlink2"/>
          <w:rFonts w:ascii="Arial" w:hAnsi="Arial" w:cs="Arial"/>
          <w:sz w:val="20"/>
          <w:szCs w:val="20"/>
        </w:rPr>
        <w:t xml:space="preserve">Using </w:t>
      </w:r>
      <w:proofErr w:type="spellStart"/>
      <w:r w:rsidRPr="00563C3B">
        <w:rPr>
          <w:rStyle w:val="Hyperlink2"/>
          <w:rFonts w:ascii="Arial" w:hAnsi="Arial" w:cs="Arial"/>
          <w:sz w:val="20"/>
          <w:szCs w:val="20"/>
        </w:rPr>
        <w:t>HTMLHelper</w:t>
      </w:r>
      <w:proofErr w:type="spellEnd"/>
      <w:r w:rsidRPr="00563C3B">
        <w:rPr>
          <w:rStyle w:val="Hyperlink2"/>
          <w:rFonts w:ascii="Arial" w:hAnsi="Arial" w:cs="Arial"/>
          <w:sz w:val="20"/>
          <w:szCs w:val="20"/>
        </w:rPr>
        <w:t xml:space="preserve"> will automatically create ‘id’ for all the form</w:t>
      </w:r>
      <w:r w:rsidR="00D26300">
        <w:rPr>
          <w:rStyle w:val="Hyperlink2"/>
          <w:rFonts w:ascii="Arial" w:hAnsi="Arial" w:cs="Arial"/>
          <w:sz w:val="20"/>
          <w:szCs w:val="20"/>
        </w:rPr>
        <w:t xml:space="preserve"> </w:t>
      </w:r>
      <w:r w:rsidRPr="00563C3B">
        <w:rPr>
          <w:rStyle w:val="Hyperlink2"/>
          <w:rFonts w:ascii="Arial" w:hAnsi="Arial" w:cs="Arial"/>
          <w:sz w:val="20"/>
          <w:szCs w:val="20"/>
        </w:rPr>
        <w:t xml:space="preserve">element </w:t>
      </w:r>
      <w:r w:rsidR="00F74D00">
        <w:rPr>
          <w:rStyle w:val="Hyperlink2"/>
          <w:rFonts w:ascii="Arial" w:hAnsi="Arial" w:cs="Arial"/>
          <w:sz w:val="20"/>
          <w:szCs w:val="20"/>
        </w:rPr>
        <w:t>for</w:t>
      </w:r>
      <w:r w:rsidRPr="00563C3B">
        <w:rPr>
          <w:rStyle w:val="Hyperlink2"/>
          <w:rFonts w:ascii="Arial" w:hAnsi="Arial" w:cs="Arial"/>
          <w:sz w:val="20"/>
          <w:szCs w:val="20"/>
        </w:rPr>
        <w:t xml:space="preserve"> the input box. These ‘id’ is required for auto-evaluation.</w:t>
      </w:r>
    </w:p>
    <w:p w14:paraId="3AE40890" w14:textId="77777777" w:rsidR="00563C3B" w:rsidRPr="00992D10" w:rsidRDefault="00563C3B" w:rsidP="00992D10">
      <w:pPr>
        <w:pStyle w:val="BodyText0"/>
        <w:spacing w:line="316" w:lineRule="exact"/>
        <w:ind w:left="437"/>
        <w:jc w:val="left"/>
        <w:rPr>
          <w:rStyle w:val="Hyperlink2"/>
          <w:rFonts w:eastAsia="Calibri"/>
          <w:b w:val="0"/>
          <w:bCs w:val="0"/>
          <w:color w:val="auto"/>
        </w:rPr>
      </w:pPr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t>Like,</w:t>
      </w:r>
    </w:p>
    <w:p w14:paraId="1FA1C173" w14:textId="2354D04F" w:rsidR="00563C3B" w:rsidRPr="00992D10" w:rsidRDefault="00563C3B" w:rsidP="00992D10">
      <w:pPr>
        <w:pStyle w:val="BodyText0"/>
        <w:spacing w:before="25" w:line="259" w:lineRule="auto"/>
        <w:ind w:left="720" w:right="4032"/>
        <w:jc w:val="left"/>
        <w:rPr>
          <w:rStyle w:val="Hyperlink2"/>
          <w:rFonts w:eastAsia="Calibri"/>
          <w:b w:val="0"/>
          <w:bCs w:val="0"/>
          <w:color w:val="auto"/>
        </w:rPr>
      </w:pPr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t>id="</w:t>
      </w:r>
      <w:r w:rsidR="00AF627F">
        <w:rPr>
          <w:rStyle w:val="Hyperlink2"/>
          <w:rFonts w:eastAsia="Calibri" w:cs="Arial"/>
          <w:b w:val="0"/>
          <w:bCs w:val="0"/>
          <w:color w:val="auto"/>
          <w:sz w:val="20"/>
        </w:rPr>
        <w:t>Overs</w:t>
      </w:r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t>"</w:t>
      </w:r>
      <w:r w:rsidR="00D26300">
        <w:rPr>
          <w:rStyle w:val="Hyperlink2"/>
          <w:rFonts w:eastAsia="Calibri" w:cs="Arial"/>
          <w:b w:val="0"/>
          <w:bCs w:val="0"/>
          <w:color w:val="auto"/>
          <w:sz w:val="20"/>
        </w:rPr>
        <w:t>,</w:t>
      </w:r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t xml:space="preserve"> id="</w:t>
      </w:r>
      <w:proofErr w:type="spellStart"/>
      <w:r w:rsidR="00AF627F">
        <w:rPr>
          <w:rStyle w:val="Hyperlink2"/>
          <w:rFonts w:eastAsia="Calibri" w:cs="Arial"/>
          <w:b w:val="0"/>
          <w:bCs w:val="0"/>
          <w:color w:val="auto"/>
          <w:sz w:val="20"/>
        </w:rPr>
        <w:t>BallType</w:t>
      </w:r>
      <w:proofErr w:type="spellEnd"/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t>"</w:t>
      </w:r>
      <w:r w:rsidR="00D26300">
        <w:rPr>
          <w:rStyle w:val="Hyperlink2"/>
          <w:rFonts w:eastAsia="Calibri" w:cs="Arial"/>
          <w:b w:val="0"/>
          <w:bCs w:val="0"/>
          <w:color w:val="auto"/>
          <w:sz w:val="20"/>
        </w:rPr>
        <w:t>,</w:t>
      </w:r>
      <w:r w:rsidR="00637966">
        <w:rPr>
          <w:rStyle w:val="Hyperlink2"/>
          <w:rFonts w:eastAsia="Calibri" w:cs="Arial"/>
          <w:b w:val="0"/>
          <w:bCs w:val="0"/>
          <w:color w:val="auto"/>
          <w:sz w:val="20"/>
        </w:rPr>
        <w:t xml:space="preserve"> id</w:t>
      </w:r>
      <w:proofErr w:type="gramStart"/>
      <w:r w:rsidR="00637966">
        <w:rPr>
          <w:rStyle w:val="Hyperlink2"/>
          <w:rFonts w:eastAsia="Calibri" w:cs="Arial"/>
          <w:b w:val="0"/>
          <w:bCs w:val="0"/>
          <w:color w:val="auto"/>
          <w:sz w:val="20"/>
        </w:rPr>
        <w:t>=”</w:t>
      </w:r>
      <w:proofErr w:type="spellStart"/>
      <w:r w:rsidR="00AF627F">
        <w:rPr>
          <w:rStyle w:val="Hyperlink2"/>
          <w:rFonts w:eastAsia="Calibri" w:cs="Arial"/>
          <w:b w:val="0"/>
          <w:bCs w:val="0"/>
          <w:color w:val="auto"/>
          <w:sz w:val="20"/>
        </w:rPr>
        <w:t>RunsTaken</w:t>
      </w:r>
      <w:proofErr w:type="spellEnd"/>
      <w:proofErr w:type="gramEnd"/>
      <w:r w:rsidR="00637966">
        <w:rPr>
          <w:rStyle w:val="Hyperlink2"/>
          <w:rFonts w:eastAsia="Calibri" w:cs="Arial"/>
          <w:b w:val="0"/>
          <w:bCs w:val="0"/>
          <w:color w:val="auto"/>
          <w:sz w:val="20"/>
        </w:rPr>
        <w:t>”</w:t>
      </w:r>
      <w:r w:rsidR="00D26300">
        <w:rPr>
          <w:rStyle w:val="Hyperlink2"/>
          <w:rFonts w:eastAsia="Calibri" w:cs="Arial"/>
          <w:b w:val="0"/>
          <w:bCs w:val="0"/>
          <w:color w:val="auto"/>
          <w:sz w:val="20"/>
        </w:rPr>
        <w:t>,</w:t>
      </w:r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t xml:space="preserve"> id="Submit"</w:t>
      </w:r>
    </w:p>
    <w:p w14:paraId="1B871625" w14:textId="77777777" w:rsidR="00563C3B" w:rsidRPr="00992D10" w:rsidRDefault="00563C3B" w:rsidP="00992D10">
      <w:pPr>
        <w:pStyle w:val="BodyText0"/>
        <w:spacing w:before="184"/>
        <w:ind w:firstLine="720"/>
        <w:jc w:val="left"/>
        <w:rPr>
          <w:rStyle w:val="Hyperlink2"/>
          <w:rFonts w:eastAsia="Calibri"/>
          <w:b w:val="0"/>
          <w:bCs w:val="0"/>
          <w:color w:val="auto"/>
        </w:rPr>
      </w:pPr>
      <w:r w:rsidRPr="00992D10">
        <w:rPr>
          <w:rStyle w:val="Hyperlink2"/>
          <w:rFonts w:eastAsia="Calibri" w:cs="Arial"/>
          <w:b w:val="0"/>
          <w:bCs w:val="0"/>
          <w:color w:val="auto"/>
          <w:sz w:val="20"/>
        </w:rPr>
        <w:t>id of ‘submit’ button must be ‘Submit’</w:t>
      </w:r>
    </w:p>
    <w:p w14:paraId="28695A37" w14:textId="6CCE3FD5" w:rsidR="00563C3B" w:rsidRPr="00E81984" w:rsidRDefault="00563C3B" w:rsidP="006A42E1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5" w:after="0" w:line="240" w:lineRule="auto"/>
        <w:ind w:right="116"/>
        <w:rPr>
          <w:rFonts w:cs="Arial"/>
        </w:rPr>
      </w:pPr>
      <w:r w:rsidRPr="00E81984">
        <w:rPr>
          <w:rStyle w:val="Hyperlink2"/>
          <w:rFonts w:ascii="Arial" w:hAnsi="Arial" w:cs="Arial"/>
          <w:sz w:val="20"/>
          <w:szCs w:val="20"/>
        </w:rPr>
        <w:t xml:space="preserve">Create an </w:t>
      </w:r>
      <w:r w:rsidRPr="00E81984">
        <w:rPr>
          <w:rStyle w:val="None"/>
          <w:rFonts w:ascii="Arial" w:hAnsi="Arial" w:cs="Arial"/>
          <w:b/>
          <w:bCs/>
          <w:sz w:val="20"/>
          <w:szCs w:val="20"/>
        </w:rPr>
        <w:t>‘</w:t>
      </w:r>
      <w:proofErr w:type="spellStart"/>
      <w:r w:rsidR="00AF627F">
        <w:rPr>
          <w:rStyle w:val="None"/>
          <w:rFonts w:cs="Arial"/>
          <w:b/>
          <w:bCs/>
        </w:rPr>
        <w:t>CreateOverAnalysis</w:t>
      </w:r>
      <w:proofErr w:type="spellEnd"/>
      <w:r w:rsidRPr="00E81984">
        <w:rPr>
          <w:rStyle w:val="None"/>
          <w:rFonts w:ascii="Arial" w:hAnsi="Arial" w:cs="Arial"/>
          <w:b/>
          <w:bCs/>
          <w:sz w:val="20"/>
          <w:szCs w:val="20"/>
        </w:rPr>
        <w:t xml:space="preserve">’ </w:t>
      </w:r>
      <w:r w:rsidRPr="00E81984">
        <w:rPr>
          <w:rStyle w:val="Hyperlink2"/>
          <w:rFonts w:ascii="Arial" w:hAnsi="Arial" w:cs="Arial"/>
          <w:sz w:val="20"/>
          <w:szCs w:val="20"/>
        </w:rPr>
        <w:t>action (</w:t>
      </w:r>
      <w:proofErr w:type="spellStart"/>
      <w:r w:rsidRPr="00E81984">
        <w:rPr>
          <w:rStyle w:val="Hyperlink2"/>
          <w:rFonts w:ascii="Arial" w:hAnsi="Arial" w:cs="Arial"/>
          <w:sz w:val="20"/>
          <w:szCs w:val="20"/>
        </w:rPr>
        <w:t>HttpPost</w:t>
      </w:r>
      <w:proofErr w:type="spellEnd"/>
      <w:r w:rsidRPr="00E81984">
        <w:rPr>
          <w:rStyle w:val="Hyperlink2"/>
          <w:rFonts w:ascii="Arial" w:hAnsi="Arial" w:cs="Arial"/>
          <w:sz w:val="20"/>
          <w:szCs w:val="20"/>
        </w:rPr>
        <w:t xml:space="preserve">) with </w:t>
      </w:r>
      <w:r w:rsidRPr="00E81984">
        <w:rPr>
          <w:rStyle w:val="None"/>
          <w:rFonts w:ascii="Arial" w:hAnsi="Arial" w:cs="Arial"/>
          <w:b/>
          <w:bCs/>
          <w:sz w:val="20"/>
          <w:szCs w:val="20"/>
        </w:rPr>
        <w:t>“</w:t>
      </w:r>
      <w:proofErr w:type="spellStart"/>
      <w:r w:rsidR="00D26300">
        <w:rPr>
          <w:rStyle w:val="None"/>
          <w:rFonts w:ascii="Arial" w:hAnsi="Arial" w:cs="Arial"/>
          <w:b/>
          <w:bCs/>
          <w:sz w:val="20"/>
          <w:szCs w:val="20"/>
        </w:rPr>
        <w:t>O</w:t>
      </w:r>
      <w:r w:rsidR="00C30304">
        <w:rPr>
          <w:rStyle w:val="None"/>
          <w:rFonts w:ascii="Arial" w:hAnsi="Arial" w:cs="Arial"/>
          <w:b/>
          <w:bCs/>
          <w:sz w:val="20"/>
          <w:szCs w:val="20"/>
        </w:rPr>
        <w:t>verAnaly</w:t>
      </w:r>
      <w:r w:rsidR="00AF627F">
        <w:rPr>
          <w:rStyle w:val="None"/>
          <w:rFonts w:ascii="Arial" w:hAnsi="Arial" w:cs="Arial"/>
          <w:b/>
          <w:bCs/>
          <w:sz w:val="20"/>
          <w:szCs w:val="20"/>
        </w:rPr>
        <w:t>sis</w:t>
      </w:r>
      <w:proofErr w:type="spellEnd"/>
      <w:r w:rsidRPr="00E81984">
        <w:rPr>
          <w:rStyle w:val="None"/>
          <w:rFonts w:ascii="Arial" w:hAnsi="Arial" w:cs="Arial"/>
          <w:b/>
          <w:bCs/>
          <w:sz w:val="20"/>
          <w:szCs w:val="20"/>
        </w:rPr>
        <w:t xml:space="preserve">” </w:t>
      </w:r>
      <w:r w:rsidRPr="00E81984">
        <w:rPr>
          <w:rStyle w:val="Hyperlink2"/>
          <w:rFonts w:ascii="Arial" w:hAnsi="Arial" w:cs="Arial"/>
          <w:sz w:val="20"/>
          <w:szCs w:val="20"/>
        </w:rPr>
        <w:t>model as arguments in the ‘</w:t>
      </w:r>
      <w:proofErr w:type="spellStart"/>
      <w:r w:rsidR="00F74D00">
        <w:rPr>
          <w:rStyle w:val="Hyperlink2"/>
          <w:rFonts w:ascii="Arial" w:hAnsi="Arial" w:cs="Arial"/>
          <w:sz w:val="20"/>
          <w:szCs w:val="20"/>
        </w:rPr>
        <w:t>O</w:t>
      </w:r>
      <w:r w:rsidR="00C30304">
        <w:rPr>
          <w:rStyle w:val="Hyperlink2"/>
          <w:rFonts w:ascii="Arial" w:hAnsi="Arial" w:cs="Arial"/>
          <w:sz w:val="20"/>
          <w:szCs w:val="20"/>
        </w:rPr>
        <w:t>verAnalysis</w:t>
      </w:r>
      <w:r w:rsidRPr="00E81984">
        <w:rPr>
          <w:rStyle w:val="Hyperlink2"/>
          <w:rFonts w:ascii="Arial" w:hAnsi="Arial" w:cs="Arial"/>
          <w:sz w:val="20"/>
          <w:szCs w:val="20"/>
        </w:rPr>
        <w:t>Controller</w:t>
      </w:r>
      <w:proofErr w:type="spellEnd"/>
      <w:r w:rsidRPr="00E81984">
        <w:rPr>
          <w:rStyle w:val="Hyperlink2"/>
          <w:rFonts w:ascii="Arial" w:hAnsi="Arial" w:cs="Arial"/>
          <w:sz w:val="20"/>
          <w:szCs w:val="20"/>
        </w:rPr>
        <w:t>’. This ‘</w:t>
      </w:r>
      <w:proofErr w:type="spellStart"/>
      <w:r w:rsidR="00AF627F">
        <w:rPr>
          <w:rStyle w:val="Hyperlink2"/>
          <w:rFonts w:ascii="Arial" w:hAnsi="Arial" w:cs="Arial"/>
          <w:sz w:val="20"/>
          <w:szCs w:val="20"/>
        </w:rPr>
        <w:t>CreateOverAnalysis</w:t>
      </w:r>
      <w:proofErr w:type="spellEnd"/>
      <w:r w:rsidR="00F74D00">
        <w:rPr>
          <w:rStyle w:val="Hyperlink2"/>
          <w:rFonts w:ascii="Arial" w:hAnsi="Arial" w:cs="Arial"/>
          <w:sz w:val="20"/>
          <w:szCs w:val="20"/>
        </w:rPr>
        <w:t>’</w:t>
      </w:r>
      <w:r w:rsidRPr="00E81984">
        <w:rPr>
          <w:rStyle w:val="Hyperlink2"/>
          <w:rFonts w:ascii="Arial" w:hAnsi="Arial" w:cs="Arial"/>
          <w:sz w:val="20"/>
          <w:szCs w:val="20"/>
        </w:rPr>
        <w:t xml:space="preserve"> action return type must be ‘</w:t>
      </w:r>
      <w:proofErr w:type="spellStart"/>
      <w:r w:rsidRPr="00E81984">
        <w:rPr>
          <w:rStyle w:val="Hyperlink2"/>
          <w:rFonts w:ascii="Arial" w:hAnsi="Arial" w:cs="Arial"/>
          <w:sz w:val="20"/>
          <w:szCs w:val="20"/>
        </w:rPr>
        <w:t>ActionResult</w:t>
      </w:r>
      <w:proofErr w:type="spellEnd"/>
      <w:r w:rsidRPr="00E81984">
        <w:rPr>
          <w:rStyle w:val="Hyperlink2"/>
          <w:rFonts w:ascii="Arial" w:hAnsi="Arial" w:cs="Arial"/>
          <w:sz w:val="20"/>
          <w:szCs w:val="20"/>
        </w:rPr>
        <w:t>’.</w:t>
      </w:r>
    </w:p>
    <w:p w14:paraId="6CB6C279" w14:textId="77777777" w:rsidR="00563C3B" w:rsidRDefault="00563C3B" w:rsidP="00563C3B">
      <w:pPr>
        <w:pStyle w:val="BodyText0"/>
        <w:spacing w:before="8"/>
        <w:rPr>
          <w:rStyle w:val="Hyperlink2"/>
          <w:sz w:val="23"/>
          <w:szCs w:val="23"/>
        </w:rPr>
      </w:pPr>
    </w:p>
    <w:p w14:paraId="3A4F9BA3" w14:textId="380ACA2E" w:rsidR="00563C3B" w:rsidRPr="00E81984" w:rsidRDefault="00563C3B" w:rsidP="00563C3B">
      <w:pPr>
        <w:pStyle w:val="Body"/>
        <w:spacing w:before="1"/>
        <w:ind w:left="880"/>
        <w:rPr>
          <w:rStyle w:val="None"/>
          <w:rFonts w:eastAsia="Helvetica" w:cs="Arial"/>
          <w:iCs/>
        </w:rPr>
      </w:pPr>
      <w:r w:rsidRPr="00E81984">
        <w:rPr>
          <w:rStyle w:val="None"/>
          <w:rFonts w:cs="Arial"/>
          <w:iCs/>
        </w:rPr>
        <w:t xml:space="preserve">Controller Specification for </w:t>
      </w:r>
      <w:r w:rsidR="00D26300">
        <w:rPr>
          <w:rStyle w:val="None"/>
          <w:rFonts w:cs="Arial"/>
          <w:b/>
          <w:bCs/>
          <w:iCs/>
        </w:rPr>
        <w:t>Create</w:t>
      </w:r>
      <w:r w:rsidRPr="00E81984">
        <w:rPr>
          <w:rStyle w:val="None"/>
          <w:rFonts w:cs="Arial"/>
          <w:b/>
          <w:bCs/>
          <w:iCs/>
        </w:rPr>
        <w:t xml:space="preserve"> Action </w:t>
      </w:r>
      <w:r w:rsidRPr="00E81984">
        <w:rPr>
          <w:rStyle w:val="None"/>
          <w:rFonts w:cs="Arial"/>
          <w:iCs/>
        </w:rPr>
        <w:t>with argument</w:t>
      </w:r>
    </w:p>
    <w:tbl>
      <w:tblPr>
        <w:tblW w:w="8641" w:type="dxa"/>
        <w:tblInd w:w="6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8"/>
        <w:gridCol w:w="2980"/>
        <w:gridCol w:w="1782"/>
        <w:gridCol w:w="1351"/>
      </w:tblGrid>
      <w:tr w:rsidR="00563C3B" w:rsidRPr="00563C3B" w14:paraId="7C36572A" w14:textId="77777777" w:rsidTr="00D26300">
        <w:trPr>
          <w:trHeight w:val="764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1B128379" w14:textId="77777777" w:rsidR="00563C3B" w:rsidRPr="00563C3B" w:rsidRDefault="00563C3B" w:rsidP="001F6A1C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304A88D5" w14:textId="77777777" w:rsidR="00563C3B" w:rsidRPr="00563C3B" w:rsidRDefault="00563C3B" w:rsidP="001F6A1C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Action Name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36701EFC" w14:textId="77777777" w:rsidR="00563C3B" w:rsidRPr="00563C3B" w:rsidRDefault="00563C3B" w:rsidP="001F6A1C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ReturnType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80" w:type="dxa"/>
              <w:left w:w="312" w:type="dxa"/>
              <w:bottom w:w="80" w:type="dxa"/>
              <w:right w:w="80" w:type="dxa"/>
            </w:tcMar>
          </w:tcPr>
          <w:p w14:paraId="06616797" w14:textId="77777777" w:rsidR="00563C3B" w:rsidRPr="00563C3B" w:rsidRDefault="00563C3B" w:rsidP="001F6A1C">
            <w:pPr>
              <w:pStyle w:val="TableParagraph"/>
              <w:ind w:left="232"/>
              <w:rPr>
                <w:rStyle w:val="None"/>
                <w:rFonts w:ascii="Arial" w:eastAsia="Helvetica" w:hAnsi="Arial" w:cs="Arial"/>
                <w:b/>
                <w:bCs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HTTP</w:t>
            </w:r>
          </w:p>
          <w:p w14:paraId="61CFCE9D" w14:textId="77777777" w:rsidR="00563C3B" w:rsidRPr="00563C3B" w:rsidRDefault="00563C3B" w:rsidP="001F6A1C">
            <w:pPr>
              <w:pStyle w:val="TableParagraph"/>
              <w:spacing w:before="28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63C3B">
              <w:rPr>
                <w:rStyle w:val="Hyperlink0"/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</w:tr>
      <w:tr w:rsidR="00563C3B" w:rsidRPr="00563C3B" w14:paraId="3F903742" w14:textId="77777777" w:rsidTr="00D26300">
        <w:trPr>
          <w:trHeight w:val="958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4BBAE94F" w14:textId="5348B885" w:rsidR="00563C3B" w:rsidRPr="00E81984" w:rsidRDefault="00D26300" w:rsidP="001F6A1C">
            <w:pPr>
              <w:pStyle w:val="TableParagraph"/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 w:rsidRPr="00D26300">
              <w:rPr>
                <w:rFonts w:ascii="Arial" w:hAnsi="Arial" w:cs="Arial"/>
                <w:color w:val="auto"/>
                <w:sz w:val="20"/>
                <w:szCs w:val="20"/>
                <w:lang w:val="en-IN"/>
              </w:rPr>
              <w:lastRenderedPageBreak/>
              <w:t>O</w:t>
            </w:r>
            <w:r w:rsidR="00C30304">
              <w:rPr>
                <w:rFonts w:ascii="Arial" w:hAnsi="Arial" w:cs="Arial"/>
                <w:color w:val="auto"/>
                <w:sz w:val="20"/>
                <w:szCs w:val="20"/>
                <w:lang w:val="en-IN"/>
              </w:rPr>
              <w:t>verAnalysis</w:t>
            </w:r>
            <w:r w:rsidRPr="00D26300">
              <w:rPr>
                <w:rFonts w:ascii="Arial" w:hAnsi="Arial" w:cs="Arial"/>
                <w:color w:val="auto"/>
                <w:sz w:val="20"/>
                <w:szCs w:val="20"/>
                <w:lang w:val="en-IN"/>
              </w:rPr>
              <w:t>Controller</w:t>
            </w:r>
            <w:proofErr w:type="spellEnd"/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5" w:type="dxa"/>
            </w:tcMar>
          </w:tcPr>
          <w:p w14:paraId="5C9549B3" w14:textId="22FD9F38" w:rsidR="00563C3B" w:rsidRPr="00E81984" w:rsidRDefault="00AF627F" w:rsidP="001D77C4">
            <w:pPr>
              <w:pStyle w:val="TableParagraph"/>
              <w:spacing w:line="259" w:lineRule="auto"/>
              <w:ind w:right="5"/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proofErr w:type="gramStart"/>
            <w:r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CreateOverAnalysis</w:t>
            </w:r>
            <w:proofErr w:type="spellEnd"/>
            <w:r w:rsidR="00563C3B"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(</w:t>
            </w:r>
            <w:r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  <w:proofErr w:type="spellStart"/>
            <w:r w:rsidR="00F74D00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O</w:t>
            </w:r>
            <w:r w:rsidR="00C3030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verAnaly</w:t>
            </w:r>
            <w:r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sis</w:t>
            </w:r>
            <w:proofErr w:type="spellEnd"/>
            <w:proofErr w:type="gramEnd"/>
            <w:r w:rsidR="00563C3B"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  <w:proofErr w:type="spellStart"/>
            <w:r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overanalysis</w:t>
            </w:r>
            <w:proofErr w:type="spellEnd"/>
            <w:r w:rsidR="00563C3B"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)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639353C" w14:textId="77777777" w:rsidR="00563C3B" w:rsidRPr="00E81984" w:rsidRDefault="00563C3B" w:rsidP="001F6A1C">
            <w:pPr>
              <w:pStyle w:val="TableParagraph"/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ActionResult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8" w:type="dxa"/>
              <w:bottom w:w="80" w:type="dxa"/>
              <w:right w:w="80" w:type="dxa"/>
            </w:tcMar>
          </w:tcPr>
          <w:p w14:paraId="3BBC3D80" w14:textId="77777777" w:rsidR="00563C3B" w:rsidRPr="00E81984" w:rsidRDefault="00563C3B" w:rsidP="001F6A1C">
            <w:pPr>
              <w:pStyle w:val="TableParagraph"/>
              <w:ind w:left="108"/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E81984">
              <w:rPr>
                <w:rStyle w:val="Hyperlink2"/>
                <w:rFonts w:ascii="Arial" w:eastAsia="Calibri" w:hAnsi="Arial" w:cs="Arial"/>
                <w:color w:val="auto"/>
                <w:sz w:val="20"/>
                <w:szCs w:val="20"/>
                <w:bdr w:val="none" w:sz="0" w:space="0" w:color="auto"/>
              </w:rPr>
              <w:t>POST</w:t>
            </w:r>
          </w:p>
        </w:tc>
      </w:tr>
    </w:tbl>
    <w:p w14:paraId="1AA4BE10" w14:textId="77777777" w:rsidR="00563C3B" w:rsidRPr="00563C3B" w:rsidRDefault="00563C3B" w:rsidP="00563C3B">
      <w:pPr>
        <w:pStyle w:val="Body"/>
        <w:spacing w:before="1"/>
        <w:ind w:left="525" w:hanging="525"/>
        <w:rPr>
          <w:rStyle w:val="None"/>
          <w:rFonts w:eastAsia="Helvetica" w:cs="Arial"/>
          <w:i/>
          <w:iCs/>
        </w:rPr>
      </w:pPr>
    </w:p>
    <w:p w14:paraId="536DF691" w14:textId="48A5B8B8" w:rsidR="00EC0EA4" w:rsidRPr="00E81984" w:rsidRDefault="00563C3B" w:rsidP="00572500">
      <w:pPr>
        <w:pStyle w:val="ListParagraph"/>
        <w:numPr>
          <w:ilvl w:val="0"/>
          <w:numId w:val="37"/>
        </w:numPr>
      </w:pPr>
      <w:r w:rsidRPr="00E81984">
        <w:rPr>
          <w:rStyle w:val="Hyperlink2"/>
          <w:rFonts w:ascii="Arial" w:hAnsi="Arial" w:cs="Arial"/>
          <w:sz w:val="20"/>
          <w:szCs w:val="20"/>
        </w:rPr>
        <w:t>This ‘</w:t>
      </w:r>
      <w:proofErr w:type="spellStart"/>
      <w:r w:rsidR="00AF627F">
        <w:rPr>
          <w:rStyle w:val="Hyperlink2"/>
          <w:rFonts w:ascii="Arial" w:hAnsi="Arial" w:cs="Arial"/>
          <w:sz w:val="20"/>
          <w:szCs w:val="20"/>
        </w:rPr>
        <w:t>CreateOverAnalysis</w:t>
      </w:r>
      <w:proofErr w:type="spellEnd"/>
      <w:r w:rsidR="00D26300">
        <w:rPr>
          <w:rStyle w:val="Hyperlink2"/>
          <w:rFonts w:ascii="Arial" w:hAnsi="Arial" w:cs="Arial"/>
          <w:sz w:val="20"/>
          <w:szCs w:val="20"/>
        </w:rPr>
        <w:t>’</w:t>
      </w:r>
      <w:r w:rsidRPr="00E81984">
        <w:rPr>
          <w:rStyle w:val="Hyperlink2"/>
          <w:rFonts w:ascii="Arial" w:hAnsi="Arial" w:cs="Arial"/>
          <w:sz w:val="20"/>
          <w:szCs w:val="20"/>
        </w:rPr>
        <w:t xml:space="preserve"> action is implemented as POST to get the values of </w:t>
      </w:r>
      <w:r w:rsidR="00D26300">
        <w:rPr>
          <w:rStyle w:val="Hyperlink2"/>
          <w:rFonts w:ascii="Arial" w:hAnsi="Arial" w:cs="Arial"/>
          <w:sz w:val="20"/>
          <w:szCs w:val="20"/>
        </w:rPr>
        <w:t>O</w:t>
      </w:r>
      <w:r w:rsidR="00C30304">
        <w:rPr>
          <w:rStyle w:val="Hyperlink2"/>
          <w:rFonts w:ascii="Arial" w:hAnsi="Arial" w:cs="Arial"/>
          <w:sz w:val="20"/>
          <w:szCs w:val="20"/>
        </w:rPr>
        <w:t>ver</w:t>
      </w:r>
      <w:r w:rsidR="00D26300">
        <w:rPr>
          <w:rStyle w:val="Hyperlink2"/>
          <w:rFonts w:ascii="Arial" w:hAnsi="Arial" w:cs="Arial"/>
          <w:sz w:val="20"/>
          <w:szCs w:val="20"/>
        </w:rPr>
        <w:t xml:space="preserve"> </w:t>
      </w:r>
      <w:r w:rsidR="00C30304">
        <w:rPr>
          <w:rStyle w:val="Hyperlink2"/>
          <w:rFonts w:ascii="Arial" w:hAnsi="Arial" w:cs="Arial"/>
          <w:sz w:val="20"/>
          <w:szCs w:val="20"/>
        </w:rPr>
        <w:t>analysis</w:t>
      </w:r>
      <w:r w:rsidRPr="00E81984">
        <w:rPr>
          <w:rStyle w:val="Hyperlink2"/>
          <w:rFonts w:ascii="Arial" w:hAnsi="Arial" w:cs="Arial"/>
          <w:sz w:val="20"/>
          <w:szCs w:val="20"/>
        </w:rPr>
        <w:t xml:space="preserve"> details posted from the form.</w:t>
      </w:r>
    </w:p>
    <w:p w14:paraId="2AB0B7B9" w14:textId="4B3A2C3C" w:rsidR="00E81984" w:rsidRPr="00E81984" w:rsidRDefault="00563C3B" w:rsidP="006A42E1">
      <w:pPr>
        <w:pStyle w:val="ListParagraph"/>
        <w:numPr>
          <w:ilvl w:val="0"/>
          <w:numId w:val="37"/>
        </w:numPr>
        <w:rPr>
          <w:rStyle w:val="Hyperlink2"/>
          <w:rFonts w:cs="Arial"/>
        </w:rPr>
      </w:pPr>
      <w:r w:rsidRPr="00E81984">
        <w:rPr>
          <w:rStyle w:val="Hyperlink2"/>
          <w:rFonts w:ascii="Arial" w:hAnsi="Arial" w:cs="Arial"/>
          <w:sz w:val="20"/>
          <w:szCs w:val="20"/>
        </w:rPr>
        <w:t xml:space="preserve">Use </w:t>
      </w:r>
      <w:r w:rsidRPr="00E81984">
        <w:rPr>
          <w:rStyle w:val="None"/>
          <w:rFonts w:ascii="Arial" w:hAnsi="Arial" w:cs="Arial"/>
          <w:b/>
          <w:bCs/>
          <w:sz w:val="20"/>
          <w:szCs w:val="20"/>
        </w:rPr>
        <w:t xml:space="preserve">Entity framework </w:t>
      </w:r>
      <w:r w:rsidRPr="00E81984">
        <w:rPr>
          <w:rStyle w:val="Hyperlink2"/>
          <w:rFonts w:ascii="Arial" w:hAnsi="Arial" w:cs="Arial"/>
          <w:sz w:val="20"/>
          <w:szCs w:val="20"/>
        </w:rPr>
        <w:t xml:space="preserve">to </w:t>
      </w:r>
      <w:r w:rsidR="00AF627F">
        <w:rPr>
          <w:rStyle w:val="Hyperlink2"/>
          <w:rFonts w:ascii="Arial" w:hAnsi="Arial" w:cs="Arial"/>
          <w:sz w:val="20"/>
          <w:szCs w:val="20"/>
        </w:rPr>
        <w:t>add</w:t>
      </w:r>
      <w:r w:rsidRPr="00E81984">
        <w:rPr>
          <w:rStyle w:val="Hyperlink2"/>
          <w:rFonts w:ascii="Arial" w:hAnsi="Arial" w:cs="Arial"/>
          <w:sz w:val="20"/>
          <w:szCs w:val="20"/>
        </w:rPr>
        <w:t xml:space="preserve"> the details to the</w:t>
      </w:r>
      <w:r w:rsidR="00165E16">
        <w:rPr>
          <w:rStyle w:val="Hyperlink2"/>
          <w:rFonts w:ascii="Arial" w:hAnsi="Arial" w:cs="Arial"/>
          <w:sz w:val="20"/>
          <w:szCs w:val="20"/>
        </w:rPr>
        <w:t xml:space="preserve"> </w:t>
      </w:r>
      <w:r w:rsidRPr="00E81984">
        <w:rPr>
          <w:rStyle w:val="Hyperlink2"/>
          <w:rFonts w:ascii="Arial" w:hAnsi="Arial" w:cs="Arial"/>
          <w:sz w:val="20"/>
          <w:szCs w:val="20"/>
        </w:rPr>
        <w:t>database.</w:t>
      </w:r>
    </w:p>
    <w:p w14:paraId="101EC9DB" w14:textId="6D1F5C36" w:rsidR="00563C3B" w:rsidRPr="00EC0EA4" w:rsidRDefault="00563C3B" w:rsidP="006A42E1">
      <w:pPr>
        <w:pStyle w:val="ListParagraph"/>
        <w:numPr>
          <w:ilvl w:val="0"/>
          <w:numId w:val="37"/>
        </w:numPr>
        <w:rPr>
          <w:rStyle w:val="None"/>
          <w:rFonts w:eastAsia="Helvetica" w:cs="Arial"/>
          <w:sz w:val="20"/>
        </w:rPr>
      </w:pPr>
      <w:r w:rsidRPr="00EC0EA4">
        <w:rPr>
          <w:rStyle w:val="None"/>
          <w:rFonts w:ascii="Arial" w:hAnsi="Arial" w:cs="Arial"/>
          <w:sz w:val="20"/>
          <w:szCs w:val="20"/>
        </w:rPr>
        <w:t xml:space="preserve">Use the </w:t>
      </w:r>
      <w:r w:rsidR="00F74D00" w:rsidRPr="00EC0EA4">
        <w:rPr>
          <w:rStyle w:val="None"/>
          <w:rFonts w:ascii="Arial" w:hAnsi="Arial" w:cs="Arial"/>
          <w:sz w:val="20"/>
          <w:szCs w:val="20"/>
        </w:rPr>
        <w:t>‘</w:t>
      </w:r>
      <w:bookmarkStart w:id="40" w:name="_Hlk41388006"/>
      <w:proofErr w:type="spellStart"/>
      <w:r w:rsidR="00D26300" w:rsidRPr="00EC0EA4">
        <w:rPr>
          <w:rFonts w:ascii="Arial" w:hAnsi="Arial" w:cs="Arial"/>
          <w:sz w:val="20"/>
          <w:szCs w:val="20"/>
          <w:lang w:val="en-IN"/>
        </w:rPr>
        <w:t>O</w:t>
      </w:r>
      <w:r w:rsidR="00C30304" w:rsidRPr="00EC0EA4">
        <w:rPr>
          <w:rFonts w:ascii="Arial" w:hAnsi="Arial" w:cs="Arial"/>
          <w:sz w:val="20"/>
          <w:szCs w:val="20"/>
          <w:lang w:val="en-IN"/>
        </w:rPr>
        <w:t>verAnalysis</w:t>
      </w:r>
      <w:r w:rsidR="00D26300" w:rsidRPr="00EC0EA4">
        <w:rPr>
          <w:rFonts w:ascii="Arial" w:hAnsi="Arial" w:cs="Arial"/>
          <w:sz w:val="20"/>
          <w:szCs w:val="20"/>
          <w:lang w:val="en-IN"/>
        </w:rPr>
        <w:t>Context</w:t>
      </w:r>
      <w:proofErr w:type="spellEnd"/>
      <w:proofErr w:type="gramStart"/>
      <w:r w:rsidR="00F74D00" w:rsidRPr="00EC0EA4">
        <w:rPr>
          <w:rFonts w:ascii="Arial" w:hAnsi="Arial" w:cs="Arial"/>
          <w:sz w:val="20"/>
          <w:szCs w:val="20"/>
          <w:lang w:val="en-IN"/>
        </w:rPr>
        <w:t>’</w:t>
      </w:r>
      <w:r w:rsidR="00F74D00" w:rsidRPr="00EC0EA4">
        <w:rPr>
          <w:rFonts w:ascii="Arial" w:eastAsia="Times New Roman" w:hAnsi="Arial" w:cs="Arial"/>
          <w:sz w:val="20"/>
          <w:szCs w:val="20"/>
          <w:lang w:val="en-IN" w:bidi="ta-IN"/>
        </w:rPr>
        <w:t xml:space="preserve"> </w:t>
      </w:r>
      <w:r w:rsidR="00D90399" w:rsidRPr="00EC0EA4">
        <w:rPr>
          <w:rStyle w:val="None"/>
          <w:rFonts w:ascii="Arial" w:hAnsi="Arial" w:cs="Arial"/>
          <w:sz w:val="20"/>
          <w:szCs w:val="20"/>
        </w:rPr>
        <w:t xml:space="preserve"> </w:t>
      </w:r>
      <w:bookmarkEnd w:id="40"/>
      <w:r w:rsidRPr="00EC0EA4">
        <w:rPr>
          <w:rStyle w:val="None"/>
          <w:rFonts w:ascii="Arial" w:hAnsi="Arial" w:cs="Arial"/>
          <w:sz w:val="20"/>
          <w:szCs w:val="20"/>
        </w:rPr>
        <w:t>to</w:t>
      </w:r>
      <w:proofErr w:type="gramEnd"/>
      <w:r w:rsidRPr="00EC0EA4">
        <w:rPr>
          <w:rStyle w:val="None"/>
          <w:rFonts w:ascii="Arial" w:hAnsi="Arial" w:cs="Arial"/>
          <w:sz w:val="20"/>
          <w:szCs w:val="20"/>
        </w:rPr>
        <w:t xml:space="preserve"> connect to the</w:t>
      </w:r>
      <w:r w:rsidR="00D90399" w:rsidRPr="00EC0EA4">
        <w:rPr>
          <w:rStyle w:val="None"/>
          <w:rFonts w:ascii="Arial" w:hAnsi="Arial" w:cs="Arial"/>
          <w:sz w:val="20"/>
          <w:szCs w:val="20"/>
        </w:rPr>
        <w:t xml:space="preserve"> </w:t>
      </w:r>
      <w:r w:rsidRPr="00EC0EA4">
        <w:rPr>
          <w:rStyle w:val="None"/>
          <w:rFonts w:ascii="Arial" w:hAnsi="Arial" w:cs="Arial"/>
          <w:sz w:val="20"/>
          <w:szCs w:val="20"/>
        </w:rPr>
        <w:t>database</w:t>
      </w:r>
      <w:r w:rsidRPr="00EC0EA4">
        <w:rPr>
          <w:rStyle w:val="Hyperlink2"/>
          <w:rFonts w:ascii="Arial" w:hAnsi="Arial" w:cs="Arial"/>
          <w:sz w:val="20"/>
          <w:szCs w:val="20"/>
        </w:rPr>
        <w:t>.</w:t>
      </w:r>
    </w:p>
    <w:p w14:paraId="08329221" w14:textId="55EF236D" w:rsidR="00563C3B" w:rsidRPr="00E81984" w:rsidRDefault="00D90399" w:rsidP="006A42E1">
      <w:pPr>
        <w:pStyle w:val="ListParagraph"/>
        <w:numPr>
          <w:ilvl w:val="0"/>
          <w:numId w:val="37"/>
        </w:numPr>
        <w:rPr>
          <w:rStyle w:val="Hyperlink2"/>
        </w:rPr>
      </w:pPr>
      <w:r>
        <w:rPr>
          <w:rStyle w:val="Hyperlink2"/>
          <w:rFonts w:ascii="Arial" w:hAnsi="Arial" w:cs="Arial"/>
          <w:sz w:val="20"/>
          <w:szCs w:val="20"/>
        </w:rPr>
        <w:t>Inside the ‘</w:t>
      </w:r>
      <w:proofErr w:type="spellStart"/>
      <w:r w:rsidR="00AF627F">
        <w:rPr>
          <w:rStyle w:val="Hyperlink2"/>
          <w:rFonts w:ascii="Arial" w:hAnsi="Arial" w:cs="Arial"/>
          <w:sz w:val="20"/>
          <w:szCs w:val="20"/>
        </w:rPr>
        <w:t>CreateOverAnalysis</w:t>
      </w:r>
      <w:proofErr w:type="spellEnd"/>
      <w:r w:rsidR="00563C3B" w:rsidRPr="00E81984">
        <w:rPr>
          <w:rStyle w:val="Hyperlink2"/>
          <w:rFonts w:ascii="Arial" w:hAnsi="Arial" w:cs="Arial"/>
          <w:sz w:val="20"/>
          <w:szCs w:val="20"/>
        </w:rPr>
        <w:t>’</w:t>
      </w:r>
      <w:r w:rsidR="00AF627F">
        <w:rPr>
          <w:rStyle w:val="Hyperlink2"/>
          <w:rFonts w:ascii="Arial" w:hAnsi="Arial" w:cs="Arial"/>
          <w:sz w:val="20"/>
          <w:szCs w:val="20"/>
        </w:rPr>
        <w:t xml:space="preserve"> </w:t>
      </w:r>
      <w:r w:rsidR="00563C3B" w:rsidRPr="00E81984">
        <w:rPr>
          <w:rStyle w:val="Hyperlink2"/>
          <w:rFonts w:ascii="Arial" w:hAnsi="Arial" w:cs="Arial"/>
          <w:sz w:val="20"/>
          <w:szCs w:val="20"/>
        </w:rPr>
        <w:t>action,</w:t>
      </w:r>
    </w:p>
    <w:p w14:paraId="7A274E8D" w14:textId="39BE2B27" w:rsidR="00E81984" w:rsidRPr="00E81984" w:rsidRDefault="00E81984" w:rsidP="006A42E1">
      <w:pPr>
        <w:pStyle w:val="ListParagraph"/>
        <w:numPr>
          <w:ilvl w:val="1"/>
          <w:numId w:val="37"/>
        </w:numPr>
        <w:rPr>
          <w:rStyle w:val="Hyperlink2"/>
        </w:rPr>
      </w:pPr>
      <w:r w:rsidRPr="00E81984">
        <w:rPr>
          <w:rStyle w:val="Hyperlink2"/>
          <w:rFonts w:ascii="Arial" w:hAnsi="Arial" w:cs="Arial"/>
          <w:sz w:val="20"/>
          <w:szCs w:val="20"/>
        </w:rPr>
        <w:t>Create an instance of</w:t>
      </w:r>
      <w:r w:rsidRPr="00E81984">
        <w:rPr>
          <w:rStyle w:val="None"/>
          <w:rFonts w:ascii="Arial" w:hAnsi="Arial" w:cs="Arial"/>
          <w:spacing w:val="-3"/>
          <w:sz w:val="20"/>
          <w:szCs w:val="20"/>
        </w:rPr>
        <w:t xml:space="preserve"> ‘</w:t>
      </w:r>
      <w:proofErr w:type="spellStart"/>
      <w:r w:rsidR="00D26300">
        <w:rPr>
          <w:rFonts w:ascii="Arial" w:hAnsi="Arial" w:cs="Arial"/>
          <w:sz w:val="20"/>
          <w:szCs w:val="20"/>
          <w:lang w:val="en-IN"/>
        </w:rPr>
        <w:t>O</w:t>
      </w:r>
      <w:r w:rsidR="00C30304">
        <w:rPr>
          <w:rFonts w:ascii="Arial" w:hAnsi="Arial" w:cs="Arial"/>
          <w:sz w:val="20"/>
          <w:szCs w:val="20"/>
          <w:lang w:val="en-IN"/>
        </w:rPr>
        <w:t>verAnalysis</w:t>
      </w:r>
      <w:r w:rsidR="00D26300">
        <w:rPr>
          <w:rFonts w:ascii="Arial" w:hAnsi="Arial" w:cs="Arial"/>
          <w:sz w:val="20"/>
          <w:szCs w:val="20"/>
          <w:lang w:val="en-IN"/>
        </w:rPr>
        <w:t>Context</w:t>
      </w:r>
      <w:proofErr w:type="spellEnd"/>
      <w:proofErr w:type="gramStart"/>
      <w:r w:rsidR="00F74D00" w:rsidRPr="00F74D00">
        <w:rPr>
          <w:rFonts w:ascii="Arial" w:hAnsi="Arial" w:cs="Arial"/>
          <w:sz w:val="20"/>
          <w:szCs w:val="20"/>
          <w:lang w:val="en-IN"/>
        </w:rPr>
        <w:t>’</w:t>
      </w:r>
      <w:r w:rsidR="00F74D00" w:rsidRPr="00F74D00">
        <w:rPr>
          <w:rFonts w:ascii="Arial" w:eastAsia="Times New Roman" w:hAnsi="Arial" w:cs="Arial"/>
          <w:b/>
          <w:bCs/>
          <w:sz w:val="20"/>
          <w:szCs w:val="20"/>
          <w:lang w:val="en-IN" w:bidi="ta-IN"/>
        </w:rPr>
        <w:t xml:space="preserve"> </w:t>
      </w:r>
      <w:r w:rsidRPr="00E81984">
        <w:rPr>
          <w:rStyle w:val="Hyperlink2"/>
          <w:rFonts w:ascii="Arial" w:hAnsi="Arial" w:cs="Arial"/>
          <w:sz w:val="20"/>
          <w:szCs w:val="20"/>
        </w:rPr>
        <w:t>.</w:t>
      </w:r>
      <w:proofErr w:type="gramEnd"/>
    </w:p>
    <w:p w14:paraId="53BC8D1C" w14:textId="38AA8A5F" w:rsidR="0050497F" w:rsidRPr="00DE48BB" w:rsidRDefault="00AF627F" w:rsidP="0050497F">
      <w:pPr>
        <w:pStyle w:val="ListParagraph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601"/>
        </w:tabs>
        <w:spacing w:before="158" w:after="0" w:line="240" w:lineRule="auto"/>
        <w:rPr>
          <w:rFonts w:cs="Arial"/>
        </w:rPr>
      </w:pPr>
      <w:r>
        <w:rPr>
          <w:rStyle w:val="Hyperlink2"/>
          <w:rFonts w:ascii="Arial" w:hAnsi="Arial" w:cs="Arial"/>
          <w:sz w:val="20"/>
          <w:szCs w:val="20"/>
        </w:rPr>
        <w:t>Add</w:t>
      </w:r>
      <w:r w:rsidR="00E81984" w:rsidRPr="00200861">
        <w:rPr>
          <w:rStyle w:val="Hyperlink2"/>
          <w:rFonts w:ascii="Arial" w:hAnsi="Arial" w:cs="Arial"/>
          <w:sz w:val="20"/>
          <w:szCs w:val="20"/>
        </w:rPr>
        <w:t xml:space="preserve"> the data in </w:t>
      </w:r>
      <w:proofErr w:type="spellStart"/>
      <w:r w:rsidR="00F74D00">
        <w:rPr>
          <w:rStyle w:val="Hyperlink2"/>
          <w:rFonts w:ascii="Arial" w:hAnsi="Arial" w:cs="Arial"/>
          <w:sz w:val="20"/>
          <w:szCs w:val="20"/>
        </w:rPr>
        <w:t>O</w:t>
      </w:r>
      <w:r w:rsidR="00C30304">
        <w:rPr>
          <w:rStyle w:val="Hyperlink2"/>
          <w:rFonts w:ascii="Arial" w:hAnsi="Arial" w:cs="Arial"/>
          <w:sz w:val="20"/>
          <w:szCs w:val="20"/>
        </w:rPr>
        <w:t>verAnaly</w:t>
      </w:r>
      <w:r>
        <w:rPr>
          <w:rStyle w:val="Hyperlink2"/>
          <w:rFonts w:ascii="Arial" w:hAnsi="Arial" w:cs="Arial"/>
          <w:sz w:val="20"/>
          <w:szCs w:val="20"/>
        </w:rPr>
        <w:t>sis</w:t>
      </w:r>
      <w:proofErr w:type="spellEnd"/>
      <w:r w:rsidR="00E81984" w:rsidRPr="00200861">
        <w:rPr>
          <w:rStyle w:val="Hyperlink2"/>
          <w:rFonts w:ascii="Arial" w:hAnsi="Arial" w:cs="Arial"/>
          <w:sz w:val="20"/>
          <w:szCs w:val="20"/>
        </w:rPr>
        <w:t xml:space="preserve"> object to its</w:t>
      </w:r>
      <w:r w:rsidR="00F80B86">
        <w:rPr>
          <w:rStyle w:val="Hyperlink2"/>
          <w:rFonts w:ascii="Arial" w:hAnsi="Arial" w:cs="Arial"/>
          <w:sz w:val="20"/>
          <w:szCs w:val="20"/>
        </w:rPr>
        <w:t xml:space="preserve"> </w:t>
      </w:r>
      <w:r w:rsidR="00E81984" w:rsidRPr="00200861">
        <w:rPr>
          <w:rStyle w:val="Hyperlink2"/>
          <w:rFonts w:ascii="Arial" w:hAnsi="Arial" w:cs="Arial"/>
          <w:sz w:val="20"/>
          <w:szCs w:val="20"/>
        </w:rPr>
        <w:t>entity.</w:t>
      </w:r>
    </w:p>
    <w:p w14:paraId="4A266C38" w14:textId="18751C91" w:rsidR="005670B6" w:rsidRDefault="001363C4" w:rsidP="00DC7AAF">
      <w:pPr>
        <w:pStyle w:val="Heading1"/>
      </w:pPr>
      <w:bookmarkStart w:id="41" w:name="_Toc38027173"/>
      <w:r>
        <w:t>Standards and Guidelines</w:t>
      </w:r>
      <w:bookmarkEnd w:id="41"/>
    </w:p>
    <w:p w14:paraId="3F127610" w14:textId="77777777" w:rsidR="005670B6" w:rsidRDefault="001078C8" w:rsidP="00171A6B">
      <w:pPr>
        <w:pStyle w:val="Heading2"/>
        <w:numPr>
          <w:ilvl w:val="0"/>
          <w:numId w:val="45"/>
        </w:numPr>
      </w:pPr>
      <w:bookmarkStart w:id="42" w:name="_Toc38027174"/>
      <w:r>
        <w:t>Controller</w:t>
      </w:r>
      <w:r w:rsidR="00A052EC">
        <w:t xml:space="preserve"> &amp; View</w:t>
      </w:r>
      <w:bookmarkEnd w:id="42"/>
    </w:p>
    <w:p w14:paraId="424815DC" w14:textId="77777777" w:rsidR="00B910E7" w:rsidRDefault="001078C8" w:rsidP="00112D9E">
      <w:pPr>
        <w:pStyle w:val="Bodytext"/>
        <w:numPr>
          <w:ilvl w:val="0"/>
          <w:numId w:val="18"/>
        </w:numPr>
      </w:pPr>
      <w:bookmarkStart w:id="43" w:name="_Hlk42500383"/>
      <w:r>
        <w:t>Action methods should have a meaningful name</w:t>
      </w:r>
    </w:p>
    <w:p w14:paraId="627B6ECA" w14:textId="77777777" w:rsidR="001078C8" w:rsidRDefault="001078C8" w:rsidP="00112D9E">
      <w:pPr>
        <w:pStyle w:val="Bodytext"/>
        <w:numPr>
          <w:ilvl w:val="0"/>
          <w:numId w:val="18"/>
        </w:numPr>
      </w:pPr>
      <w:r>
        <w:t>Remove unused Action methods</w:t>
      </w:r>
    </w:p>
    <w:p w14:paraId="6664B2C6" w14:textId="77777777" w:rsidR="00B910E7" w:rsidRDefault="001078C8" w:rsidP="00112D9E">
      <w:pPr>
        <w:pStyle w:val="Bodytext"/>
        <w:numPr>
          <w:ilvl w:val="0"/>
          <w:numId w:val="18"/>
        </w:numPr>
      </w:pPr>
      <w:r>
        <w:t>There should not be any</w:t>
      </w:r>
      <w:r w:rsidR="00B910E7" w:rsidRPr="00B910E7">
        <w:t xml:space="preserve"> hard coded values in </w:t>
      </w:r>
      <w:r>
        <w:t>code</w:t>
      </w:r>
      <w:r w:rsidR="00B910E7" w:rsidRPr="00B910E7">
        <w:t xml:space="preserve">. </w:t>
      </w:r>
      <w:r>
        <w:t>It has t</w:t>
      </w:r>
      <w:r w:rsidR="00B910E7" w:rsidRPr="00B910E7">
        <w:t xml:space="preserve">o be referenced from </w:t>
      </w:r>
      <w:proofErr w:type="spellStart"/>
      <w:r w:rsidR="00B910E7" w:rsidRPr="00B910E7">
        <w:t>Web.config</w:t>
      </w:r>
      <w:proofErr w:type="spellEnd"/>
      <w:r w:rsidR="00B910E7" w:rsidRPr="00B910E7">
        <w:t xml:space="preserve"> file</w:t>
      </w:r>
    </w:p>
    <w:p w14:paraId="402B36AA" w14:textId="77777777" w:rsidR="00322363" w:rsidRDefault="00322363" w:rsidP="00112D9E">
      <w:pPr>
        <w:pStyle w:val="Bodytext"/>
        <w:numPr>
          <w:ilvl w:val="0"/>
          <w:numId w:val="18"/>
        </w:numPr>
      </w:pPr>
      <w:r w:rsidRPr="00322363">
        <w:t xml:space="preserve">Database connection string should be set in the </w:t>
      </w:r>
      <w:proofErr w:type="spellStart"/>
      <w:r w:rsidRPr="00322363">
        <w:t>ConnectionStrings</w:t>
      </w:r>
      <w:proofErr w:type="spellEnd"/>
      <w:r w:rsidRPr="00322363">
        <w:t xml:space="preserve"> section of </w:t>
      </w:r>
      <w:proofErr w:type="spellStart"/>
      <w:r w:rsidRPr="00322363">
        <w:t>Web.config</w:t>
      </w:r>
      <w:proofErr w:type="spellEnd"/>
      <w:r w:rsidRPr="00322363">
        <w:t xml:space="preserve"> and NOT in the </w:t>
      </w:r>
      <w:proofErr w:type="spellStart"/>
      <w:r w:rsidRPr="00322363">
        <w:t>AppSettings</w:t>
      </w:r>
      <w:proofErr w:type="spellEnd"/>
    </w:p>
    <w:p w14:paraId="54DCDE57" w14:textId="32A3C9E0" w:rsidR="005670B6" w:rsidRDefault="001078C8" w:rsidP="00112D9E">
      <w:pPr>
        <w:pStyle w:val="Bodytext"/>
        <w:numPr>
          <w:ilvl w:val="0"/>
          <w:numId w:val="18"/>
        </w:numPr>
      </w:pPr>
      <w:r>
        <w:t>Meaningful names should be given to the controls created in View</w:t>
      </w:r>
    </w:p>
    <w:p w14:paraId="50846580" w14:textId="77BA28B2" w:rsidR="00E81984" w:rsidRDefault="00E81984" w:rsidP="00E81984">
      <w:pPr>
        <w:pStyle w:val="Heading1"/>
      </w:pPr>
      <w:bookmarkStart w:id="44" w:name="_Toc38027175"/>
      <w:bookmarkEnd w:id="43"/>
      <w:r>
        <w:t>Design constraints</w:t>
      </w:r>
      <w:bookmarkEnd w:id="44"/>
    </w:p>
    <w:p w14:paraId="3BB81C71" w14:textId="62FCE27D" w:rsidR="00E81984" w:rsidRPr="00837DB1" w:rsidRDefault="00E81984" w:rsidP="00E81984">
      <w:r w:rsidRPr="00837DB1">
        <w:t xml:space="preserve">Required packages are already supplied with ‘Using’ statement. So do not try to add packages using </w:t>
      </w:r>
      <w:proofErr w:type="spellStart"/>
      <w:r w:rsidRPr="00837DB1">
        <w:t>Nuget</w:t>
      </w:r>
      <w:proofErr w:type="spellEnd"/>
      <w:r w:rsidR="00572500">
        <w:t xml:space="preserve">   </w:t>
      </w:r>
      <w:r w:rsidRPr="00837DB1">
        <w:t>packages.</w:t>
      </w:r>
    </w:p>
    <w:p w14:paraId="31CD8C6C" w14:textId="77777777" w:rsidR="00E81984" w:rsidRDefault="00E81984" w:rsidP="00E81984">
      <w:pPr>
        <w:pStyle w:val="Heading1"/>
      </w:pPr>
      <w:bookmarkStart w:id="45" w:name="_Toc37681836"/>
      <w:bookmarkStart w:id="46" w:name="_Toc38027176"/>
      <w:r w:rsidRPr="00E81984">
        <w:t>Code submission Instructions</w:t>
      </w:r>
      <w:bookmarkEnd w:id="45"/>
      <w:bookmarkEnd w:id="46"/>
    </w:p>
    <w:p w14:paraId="3590CB86" w14:textId="5227E77D" w:rsidR="00E81984" w:rsidRPr="00837DB1" w:rsidRDefault="00E81984" w:rsidP="006A42E1">
      <w:pPr>
        <w:pStyle w:val="ListParagraph"/>
        <w:widowControl w:val="0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98"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837DB1">
        <w:rPr>
          <w:rFonts w:ascii="Arial" w:eastAsia="Times New Roman" w:hAnsi="Arial"/>
          <w:sz w:val="20"/>
          <w:szCs w:val="20"/>
        </w:rPr>
        <w:t>Do not change the code skeleton given, as your code will be auto</w:t>
      </w:r>
      <w:r w:rsidR="00837DB1">
        <w:rPr>
          <w:rFonts w:ascii="Arial" w:eastAsia="Times New Roman" w:hAnsi="Arial"/>
          <w:sz w:val="20"/>
          <w:szCs w:val="20"/>
        </w:rPr>
        <w:t>-</w:t>
      </w:r>
      <w:r w:rsidRPr="00837DB1">
        <w:rPr>
          <w:rFonts w:ascii="Arial" w:eastAsia="Times New Roman" w:hAnsi="Arial"/>
          <w:sz w:val="20"/>
          <w:szCs w:val="20"/>
        </w:rPr>
        <w:t>evaluated.</w:t>
      </w:r>
    </w:p>
    <w:p w14:paraId="0EDCA7AD" w14:textId="77777777" w:rsidR="00E81984" w:rsidRPr="00837DB1" w:rsidRDefault="00E81984" w:rsidP="00E81984">
      <w:pPr>
        <w:pStyle w:val="BodyText0"/>
        <w:spacing w:before="7"/>
        <w:rPr>
          <w:rFonts w:eastAsia="Times New Roman"/>
          <w:b w:val="0"/>
          <w:bCs w:val="0"/>
          <w:color w:val="auto"/>
          <w:sz w:val="20"/>
        </w:rPr>
      </w:pPr>
    </w:p>
    <w:p w14:paraId="42196313" w14:textId="7CD9AF98" w:rsidR="00E81984" w:rsidRPr="00837DB1" w:rsidRDefault="00E81984" w:rsidP="006A42E1">
      <w:pPr>
        <w:pStyle w:val="ListParagraph"/>
        <w:widowControl w:val="0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Arial" w:eastAsia="Times New Roman" w:hAnsi="Arial"/>
          <w:sz w:val="20"/>
          <w:szCs w:val="20"/>
        </w:rPr>
      </w:pPr>
      <w:r w:rsidRPr="00837DB1">
        <w:rPr>
          <w:rFonts w:ascii="Arial" w:eastAsia="Times New Roman" w:hAnsi="Arial"/>
          <w:sz w:val="20"/>
          <w:szCs w:val="20"/>
        </w:rPr>
        <w:t>Your last submitted solution will be considered for detailed</w:t>
      </w:r>
      <w:r w:rsidR="00837DB1">
        <w:rPr>
          <w:rFonts w:ascii="Arial" w:eastAsia="Times New Roman" w:hAnsi="Arial"/>
          <w:sz w:val="20"/>
          <w:szCs w:val="20"/>
        </w:rPr>
        <w:t xml:space="preserve"> </w:t>
      </w:r>
      <w:r w:rsidRPr="00837DB1">
        <w:rPr>
          <w:rFonts w:ascii="Arial" w:eastAsia="Times New Roman" w:hAnsi="Arial"/>
          <w:sz w:val="20"/>
          <w:szCs w:val="20"/>
        </w:rPr>
        <w:t>evaluation.</w:t>
      </w:r>
    </w:p>
    <w:p w14:paraId="62FAB7D3" w14:textId="77777777" w:rsidR="00E81984" w:rsidRPr="00837DB1" w:rsidRDefault="00E81984" w:rsidP="00E81984">
      <w:pPr>
        <w:pStyle w:val="BodyText0"/>
        <w:spacing w:before="8"/>
        <w:rPr>
          <w:rFonts w:eastAsia="Times New Roman"/>
          <w:b w:val="0"/>
          <w:bCs w:val="0"/>
          <w:color w:val="auto"/>
          <w:sz w:val="20"/>
        </w:rPr>
      </w:pPr>
    </w:p>
    <w:p w14:paraId="476B1762" w14:textId="77777777" w:rsidR="00E81984" w:rsidRPr="00837DB1" w:rsidRDefault="00E81984" w:rsidP="006A42E1">
      <w:pPr>
        <w:pStyle w:val="ListParagraph"/>
        <w:widowControl w:val="0"/>
        <w:numPr>
          <w:ilvl w:val="2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0"/>
        <w:contextualSpacing w:val="0"/>
        <w:rPr>
          <w:rFonts w:ascii="Arial" w:eastAsia="Times New Roman" w:hAnsi="Arial"/>
          <w:sz w:val="20"/>
          <w:szCs w:val="20"/>
        </w:rPr>
      </w:pPr>
      <w:r w:rsidRPr="00837DB1">
        <w:rPr>
          <w:rFonts w:ascii="Arial" w:eastAsia="Times New Roman" w:hAnsi="Arial"/>
          <w:sz w:val="20"/>
          <w:szCs w:val="20"/>
        </w:rPr>
        <w:t>Make sure to submit the solution before the specified time limit. You will not be allowed to submit the solution once the mention time for the assessment is over.</w:t>
      </w:r>
    </w:p>
    <w:p w14:paraId="45E761E0" w14:textId="28D975CF" w:rsidR="00E81984" w:rsidRDefault="00E81984" w:rsidP="00E81984"/>
    <w:p w14:paraId="6E978118" w14:textId="2C0BBC5C" w:rsidR="00E81984" w:rsidRDefault="00E81984" w:rsidP="00E81984">
      <w:pPr>
        <w:pStyle w:val="Heading1"/>
      </w:pPr>
      <w:bookmarkStart w:id="47" w:name="_Toc38027177"/>
      <w:r w:rsidRPr="00E81984">
        <w:t>Evaluation Areas</w:t>
      </w:r>
      <w:bookmarkEnd w:id="47"/>
    </w:p>
    <w:tbl>
      <w:tblPr>
        <w:tblW w:w="8793" w:type="dxa"/>
        <w:tblInd w:w="7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20"/>
        <w:gridCol w:w="8073"/>
      </w:tblGrid>
      <w:tr w:rsidR="00E81984" w14:paraId="4AA3427F" w14:textId="77777777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3864AECA" w14:textId="77777777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09923FB9" w14:textId="77777777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Launched application lands in the Home page</w:t>
            </w:r>
          </w:p>
        </w:tc>
      </w:tr>
      <w:tr w:rsidR="00E81984" w14:paraId="7E645E67" w14:textId="77777777" w:rsidTr="001F6A1C">
        <w:trPr>
          <w:trHeight w:val="3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743AD501" w14:textId="77777777" w:rsidR="00E81984" w:rsidRPr="00837DB1" w:rsidRDefault="00E81984" w:rsidP="001F6A1C">
            <w:pPr>
              <w:pStyle w:val="TableParagraph"/>
              <w:spacing w:before="28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2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100A8386" w14:textId="3576433F" w:rsidR="00E81984" w:rsidRPr="00837DB1" w:rsidRDefault="00E81984" w:rsidP="00E46154">
            <w:pPr>
              <w:pStyle w:val="TableParagraph"/>
              <w:spacing w:before="28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Home Page UI contains the </w:t>
            </w:r>
            <w:r w:rsidR="00C30304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over</w:t>
            </w:r>
            <w:r w:rsidR="00E46154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  <w:r w:rsidR="00C30304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analysis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details</w:t>
            </w:r>
          </w:p>
        </w:tc>
      </w:tr>
      <w:tr w:rsidR="00E81984" w14:paraId="6577356D" w14:textId="77777777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6B86947E" w14:textId="77777777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3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24FBA860" w14:textId="3F5C2A7F" w:rsidR="00E81984" w:rsidRPr="00837DB1" w:rsidRDefault="00E81984" w:rsidP="00E46154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Link ‘</w:t>
            </w:r>
            <w:r w:rsidR="00AF627F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Add</w:t>
            </w:r>
            <w:r w:rsidR="006975BD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  <w:proofErr w:type="spellStart"/>
            <w:r w:rsidR="00D26300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O</w:t>
            </w:r>
            <w:r w:rsidR="00C30304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verAnalysis</w:t>
            </w:r>
            <w:proofErr w:type="spellEnd"/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’ navigates to </w:t>
            </w:r>
            <w:proofErr w:type="spellStart"/>
            <w:r w:rsidR="00AF627F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CreateOverAnalysis</w:t>
            </w:r>
            <w:proofErr w:type="spellEnd"/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page</w:t>
            </w:r>
          </w:p>
        </w:tc>
      </w:tr>
      <w:tr w:rsidR="00E81984" w14:paraId="1535A1D0" w14:textId="77777777" w:rsidTr="001F6A1C">
        <w:trPr>
          <w:trHeight w:val="3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29498C89" w14:textId="77777777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4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05A139DE" w14:textId="0FA43921" w:rsidR="00E81984" w:rsidRPr="00837DB1" w:rsidRDefault="00AF627F" w:rsidP="00E46154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proofErr w:type="spellStart"/>
            <w:r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CreateOverAnalysis</w:t>
            </w:r>
            <w:proofErr w:type="spellEnd"/>
            <w:r w:rsidR="00E81984"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Page contains required form elements</w:t>
            </w:r>
          </w:p>
        </w:tc>
      </w:tr>
      <w:tr w:rsidR="00E81984" w14:paraId="6ED74E9B" w14:textId="77777777" w:rsidTr="001F6A1C">
        <w:trPr>
          <w:trHeight w:val="36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458D69D3" w14:textId="77777777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5D21A582" w14:textId="1A789A7E" w:rsidR="00E81984" w:rsidRPr="00837DB1" w:rsidRDefault="00E81984" w:rsidP="00E46154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Submit the </w:t>
            </w:r>
            <w:r w:rsidR="00C30304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over</w:t>
            </w:r>
            <w:r w:rsidR="00E46154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  <w:r w:rsidR="00C30304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analysis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details</w:t>
            </w:r>
          </w:p>
        </w:tc>
      </w:tr>
      <w:tr w:rsidR="00E81984" w14:paraId="331D990C" w14:textId="77777777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54EF7D1B" w14:textId="77777777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029F44C3" w14:textId="26CA2489" w:rsidR="00E81984" w:rsidRPr="00837DB1" w:rsidRDefault="00E81984" w:rsidP="00E46154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Display the </w:t>
            </w:r>
            <w:r w:rsidR="00C30304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over</w:t>
            </w:r>
            <w:r w:rsidR="006975BD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</w:t>
            </w:r>
            <w:r w:rsidR="00C30304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analysis</w:t>
            </w: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 details</w:t>
            </w:r>
          </w:p>
        </w:tc>
      </w:tr>
      <w:tr w:rsidR="00E81984" w14:paraId="6213F774" w14:textId="77777777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4D242978" w14:textId="77777777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7F57B050" w14:textId="77777777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Form validation for empty fields</w:t>
            </w:r>
          </w:p>
        </w:tc>
      </w:tr>
      <w:tr w:rsidR="00E81984" w14:paraId="3FCB0365" w14:textId="77777777" w:rsidTr="001F6A1C">
        <w:trPr>
          <w:trHeight w:val="3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330909DD" w14:textId="77777777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>9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14:paraId="7CCC2C43" w14:textId="1F43C118" w:rsidR="00E81984" w:rsidRPr="00837DB1" w:rsidRDefault="00E81984" w:rsidP="001F6A1C">
            <w:pPr>
              <w:pStyle w:val="TableParagraph"/>
              <w:ind w:left="105"/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837DB1">
              <w:rPr>
                <w:rFonts w:ascii="Arial" w:eastAsia="Times New Roman" w:hAnsi="Arial" w:cs="Times New Roman"/>
                <w:color w:val="auto"/>
                <w:sz w:val="20"/>
                <w:szCs w:val="20"/>
                <w:bdr w:val="none" w:sz="0" w:space="0" w:color="auto"/>
              </w:rPr>
              <w:t xml:space="preserve">Implementation of </w:t>
            </w:r>
            <w:proofErr w:type="spellStart"/>
            <w:r w:rsidR="00D26300">
              <w:rPr>
                <w:rFonts w:ascii="Arial" w:hAnsi="Arial" w:cs="Arial"/>
                <w:color w:val="auto"/>
                <w:sz w:val="20"/>
                <w:szCs w:val="20"/>
                <w:lang w:val="en-IN"/>
              </w:rPr>
              <w:t>O</w:t>
            </w:r>
            <w:r w:rsidR="00C30304">
              <w:rPr>
                <w:rFonts w:ascii="Arial" w:hAnsi="Arial" w:cs="Arial"/>
                <w:color w:val="auto"/>
                <w:sz w:val="20"/>
                <w:szCs w:val="20"/>
                <w:lang w:val="en-IN"/>
              </w:rPr>
              <w:t>verAnalysis</w:t>
            </w:r>
            <w:r w:rsidR="00D26300">
              <w:rPr>
                <w:rFonts w:ascii="Arial" w:hAnsi="Arial" w:cs="Arial"/>
                <w:color w:val="auto"/>
                <w:sz w:val="20"/>
                <w:szCs w:val="20"/>
                <w:lang w:val="en-IN"/>
              </w:rPr>
              <w:t>Context</w:t>
            </w:r>
            <w:proofErr w:type="spellEnd"/>
          </w:p>
        </w:tc>
      </w:tr>
    </w:tbl>
    <w:bookmarkEnd w:id="1"/>
    <w:bookmarkEnd w:id="2"/>
    <w:bookmarkEnd w:id="3"/>
    <w:p w14:paraId="5945CFF1" w14:textId="59DE761B" w:rsidR="00E81984" w:rsidRPr="00E81984" w:rsidRDefault="00E46154" w:rsidP="0007705F">
      <w:r>
        <w:t xml:space="preserve">  </w:t>
      </w:r>
    </w:p>
    <w:sectPr w:rsidR="00E81984" w:rsidRPr="00E81984" w:rsidSect="00BC557C">
      <w:footerReference w:type="default" r:id="rId15"/>
      <w:headerReference w:type="first" r:id="rId16"/>
      <w:footerReference w:type="first" r:id="rId17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28EA0" w14:textId="77777777" w:rsidR="0061657F" w:rsidRDefault="0061657F">
      <w:r>
        <w:separator/>
      </w:r>
    </w:p>
  </w:endnote>
  <w:endnote w:type="continuationSeparator" w:id="0">
    <w:p w14:paraId="198C008E" w14:textId="77777777" w:rsidR="0061657F" w:rsidRDefault="0061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1C4CD" w14:textId="77777777" w:rsidR="001F6A1C" w:rsidRDefault="001F6A1C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0"/>
      <w:gridCol w:w="2460"/>
    </w:tblGrid>
    <w:tr w:rsidR="001F6A1C" w14:paraId="7B6F6972" w14:textId="77777777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14:paraId="3BDB3792" w14:textId="77777777" w:rsidR="001F6A1C" w:rsidRPr="00A40616" w:rsidRDefault="001F6A1C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>Release Id : QTQP-TEMPW / 2.1.0 / 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63EFA3E5" w14:textId="77777777" w:rsidR="001F6A1C" w:rsidRDefault="001F6A1C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  <w:lang w:bidi="ta-IN"/>
            </w:rPr>
            <w:drawing>
              <wp:inline distT="0" distB="0" distL="0" distR="0" wp14:anchorId="2B7FB679" wp14:editId="5D881201">
                <wp:extent cx="1485900" cy="542925"/>
                <wp:effectExtent l="0" t="0" r="0" b="0"/>
                <wp:docPr id="7" name="Picture 3" descr="Cognizan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gnizan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F6A1C" w14:paraId="3A312299" w14:textId="77777777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7C2D31C6" w14:textId="77777777" w:rsidR="001F6A1C" w:rsidRPr="00594865" w:rsidRDefault="001F6A1C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6CDB6067" w14:textId="77777777" w:rsidR="001F6A1C" w:rsidRPr="00594865" w:rsidRDefault="001F6A1C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14:paraId="370E49C7" w14:textId="77777777" w:rsidR="001F6A1C" w:rsidRDefault="001F6A1C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0A09101E" w14:textId="77777777" w:rsidR="001F6A1C" w:rsidRPr="002B50D0" w:rsidRDefault="001F6A1C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382EB" w14:textId="77777777" w:rsidR="0061657F" w:rsidRDefault="0061657F">
      <w:r>
        <w:separator/>
      </w:r>
    </w:p>
  </w:footnote>
  <w:footnote w:type="continuationSeparator" w:id="0">
    <w:p w14:paraId="3D8A7717" w14:textId="77777777" w:rsidR="0061657F" w:rsidRDefault="00616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54069" w14:textId="77777777" w:rsidR="001F6A1C" w:rsidRDefault="001F6A1C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A6E3E"/>
    <w:multiLevelType w:val="hybridMultilevel"/>
    <w:tmpl w:val="21E0D8E2"/>
    <w:styleLink w:val="ImportedStyle12"/>
    <w:lvl w:ilvl="0" w:tplc="18C0BF76">
      <w:start w:val="1"/>
      <w:numFmt w:val="lowerLetter"/>
      <w:lvlText w:val="%1."/>
      <w:lvlJc w:val="left"/>
      <w:pPr>
        <w:tabs>
          <w:tab w:val="left" w:pos="1601"/>
        </w:tabs>
        <w:ind w:left="160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588C08">
      <w:start w:val="1"/>
      <w:numFmt w:val="lowerLetter"/>
      <w:lvlText w:val="%2."/>
      <w:lvlJc w:val="left"/>
      <w:pPr>
        <w:tabs>
          <w:tab w:val="left" w:pos="160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68BAAE">
      <w:start w:val="1"/>
      <w:numFmt w:val="lowerLetter"/>
      <w:lvlText w:val="%3."/>
      <w:lvlJc w:val="left"/>
      <w:pPr>
        <w:tabs>
          <w:tab w:val="left" w:pos="160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44DA00">
      <w:start w:val="1"/>
      <w:numFmt w:val="lowerLetter"/>
      <w:lvlText w:val="%4."/>
      <w:lvlJc w:val="left"/>
      <w:pPr>
        <w:tabs>
          <w:tab w:val="left" w:pos="160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043AC8">
      <w:start w:val="1"/>
      <w:numFmt w:val="lowerLetter"/>
      <w:lvlText w:val="%5."/>
      <w:lvlJc w:val="left"/>
      <w:pPr>
        <w:tabs>
          <w:tab w:val="left" w:pos="160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B4C8B2">
      <w:start w:val="1"/>
      <w:numFmt w:val="lowerLetter"/>
      <w:lvlText w:val="%6."/>
      <w:lvlJc w:val="left"/>
      <w:pPr>
        <w:tabs>
          <w:tab w:val="left" w:pos="160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B03636">
      <w:start w:val="1"/>
      <w:numFmt w:val="lowerLetter"/>
      <w:lvlText w:val="%7."/>
      <w:lvlJc w:val="left"/>
      <w:pPr>
        <w:tabs>
          <w:tab w:val="left" w:pos="160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C0A78A">
      <w:start w:val="1"/>
      <w:numFmt w:val="lowerLetter"/>
      <w:lvlText w:val="%8."/>
      <w:lvlJc w:val="left"/>
      <w:pPr>
        <w:tabs>
          <w:tab w:val="left" w:pos="160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04636C">
      <w:start w:val="1"/>
      <w:numFmt w:val="lowerLetter"/>
      <w:lvlText w:val="%9."/>
      <w:lvlJc w:val="left"/>
      <w:pPr>
        <w:tabs>
          <w:tab w:val="left" w:pos="160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B377B76"/>
    <w:multiLevelType w:val="hybridMultilevel"/>
    <w:tmpl w:val="849E1D22"/>
    <w:lvl w:ilvl="0" w:tplc="9C8062A0">
      <w:start w:val="1"/>
      <w:numFmt w:val="decimal"/>
      <w:pStyle w:val="Heading2"/>
      <w:lvlText w:val="%1.0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08D226A"/>
    <w:multiLevelType w:val="hybridMultilevel"/>
    <w:tmpl w:val="90547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EB06DCC"/>
    <w:multiLevelType w:val="hybridMultilevel"/>
    <w:tmpl w:val="1488EAF6"/>
    <w:numStyleLink w:val="ImportedStyle8"/>
  </w:abstractNum>
  <w:abstractNum w:abstractNumId="17" w15:restartNumberingAfterBreak="0">
    <w:nsid w:val="1F647532"/>
    <w:multiLevelType w:val="hybridMultilevel"/>
    <w:tmpl w:val="9E941BFA"/>
    <w:styleLink w:val="ImportedStyle3"/>
    <w:lvl w:ilvl="0" w:tplc="D0A4CC76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D060B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65CBE">
      <w:numFmt w:val="none"/>
      <w:lvlText w:val=""/>
      <w:lvlJc w:val="left"/>
      <w:pPr>
        <w:tabs>
          <w:tab w:val="num" w:pos="360"/>
        </w:tabs>
      </w:pPr>
    </w:lvl>
    <w:lvl w:ilvl="3" w:tplc="5EB477AE">
      <w:numFmt w:val="none"/>
      <w:lvlText w:val=""/>
      <w:lvlJc w:val="left"/>
      <w:pPr>
        <w:tabs>
          <w:tab w:val="num" w:pos="360"/>
        </w:tabs>
      </w:pPr>
    </w:lvl>
    <w:lvl w:ilvl="4" w:tplc="C63A2F46">
      <w:numFmt w:val="none"/>
      <w:lvlText w:val=""/>
      <w:lvlJc w:val="left"/>
      <w:pPr>
        <w:tabs>
          <w:tab w:val="num" w:pos="360"/>
        </w:tabs>
      </w:pPr>
    </w:lvl>
    <w:lvl w:ilvl="5" w:tplc="125CC34A">
      <w:numFmt w:val="none"/>
      <w:lvlText w:val=""/>
      <w:lvlJc w:val="left"/>
      <w:pPr>
        <w:tabs>
          <w:tab w:val="num" w:pos="360"/>
        </w:tabs>
      </w:pPr>
    </w:lvl>
    <w:lvl w:ilvl="6" w:tplc="7E563180">
      <w:numFmt w:val="none"/>
      <w:lvlText w:val=""/>
      <w:lvlJc w:val="left"/>
      <w:pPr>
        <w:tabs>
          <w:tab w:val="num" w:pos="360"/>
        </w:tabs>
      </w:pPr>
    </w:lvl>
    <w:lvl w:ilvl="7" w:tplc="6B6EDD68">
      <w:numFmt w:val="none"/>
      <w:lvlText w:val=""/>
      <w:lvlJc w:val="left"/>
      <w:pPr>
        <w:tabs>
          <w:tab w:val="num" w:pos="360"/>
        </w:tabs>
      </w:pPr>
    </w:lvl>
    <w:lvl w:ilvl="8" w:tplc="5E0085AA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222C3BF1"/>
    <w:multiLevelType w:val="hybridMultilevel"/>
    <w:tmpl w:val="896681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C20BAA"/>
    <w:multiLevelType w:val="hybridMultilevel"/>
    <w:tmpl w:val="3C2A6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E70391"/>
    <w:multiLevelType w:val="hybridMultilevel"/>
    <w:tmpl w:val="1488EAF6"/>
    <w:styleLink w:val="ImportedStyle8"/>
    <w:lvl w:ilvl="0" w:tplc="7150989C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68EF9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78485E">
      <w:numFmt w:val="none"/>
      <w:lvlText w:val=""/>
      <w:lvlJc w:val="left"/>
      <w:pPr>
        <w:tabs>
          <w:tab w:val="num" w:pos="360"/>
        </w:tabs>
      </w:pPr>
    </w:lvl>
    <w:lvl w:ilvl="3" w:tplc="8BD4C66A">
      <w:numFmt w:val="none"/>
      <w:lvlText w:val=""/>
      <w:lvlJc w:val="left"/>
      <w:pPr>
        <w:tabs>
          <w:tab w:val="num" w:pos="360"/>
        </w:tabs>
      </w:pPr>
    </w:lvl>
    <w:lvl w:ilvl="4" w:tplc="50D6ADFA">
      <w:numFmt w:val="none"/>
      <w:lvlText w:val=""/>
      <w:lvlJc w:val="left"/>
      <w:pPr>
        <w:tabs>
          <w:tab w:val="num" w:pos="360"/>
        </w:tabs>
      </w:pPr>
    </w:lvl>
    <w:lvl w:ilvl="5" w:tplc="C890C04C">
      <w:numFmt w:val="none"/>
      <w:lvlText w:val=""/>
      <w:lvlJc w:val="left"/>
      <w:pPr>
        <w:tabs>
          <w:tab w:val="num" w:pos="360"/>
        </w:tabs>
      </w:pPr>
    </w:lvl>
    <w:lvl w:ilvl="6" w:tplc="DFA2C536">
      <w:numFmt w:val="none"/>
      <w:lvlText w:val=""/>
      <w:lvlJc w:val="left"/>
      <w:pPr>
        <w:tabs>
          <w:tab w:val="num" w:pos="360"/>
        </w:tabs>
      </w:pPr>
    </w:lvl>
    <w:lvl w:ilvl="7" w:tplc="4B82275C">
      <w:numFmt w:val="none"/>
      <w:lvlText w:val=""/>
      <w:lvlJc w:val="left"/>
      <w:pPr>
        <w:tabs>
          <w:tab w:val="num" w:pos="360"/>
        </w:tabs>
      </w:pPr>
    </w:lvl>
    <w:lvl w:ilvl="8" w:tplc="6ECE479A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A3426E0"/>
    <w:multiLevelType w:val="hybridMultilevel"/>
    <w:tmpl w:val="15606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A2B32"/>
    <w:multiLevelType w:val="hybridMultilevel"/>
    <w:tmpl w:val="A7783704"/>
    <w:lvl w:ilvl="0" w:tplc="91CCD28C">
      <w:start w:val="1"/>
      <w:numFmt w:val="decimal"/>
      <w:pStyle w:val="Heading1"/>
      <w:lvlText w:val="%1.0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3647E"/>
    <w:multiLevelType w:val="hybridMultilevel"/>
    <w:tmpl w:val="119C0A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1421CA"/>
    <w:multiLevelType w:val="hybridMultilevel"/>
    <w:tmpl w:val="13C846D2"/>
    <w:styleLink w:val="ImportedStyle9"/>
    <w:lvl w:ilvl="0" w:tplc="6F5A3F06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F6B106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F8E0E2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2444C6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D03964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E64696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CAD886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26260A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E26486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4CB62518"/>
    <w:multiLevelType w:val="hybridMultilevel"/>
    <w:tmpl w:val="D56646BC"/>
    <w:lvl w:ilvl="0" w:tplc="258252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56A"/>
    <w:multiLevelType w:val="hybridMultilevel"/>
    <w:tmpl w:val="1FF0AEB2"/>
    <w:numStyleLink w:val="ImportedStyle14"/>
  </w:abstractNum>
  <w:abstractNum w:abstractNumId="28" w15:restartNumberingAfterBreak="0">
    <w:nsid w:val="4E0145BE"/>
    <w:multiLevelType w:val="hybridMultilevel"/>
    <w:tmpl w:val="20C8EAF2"/>
    <w:numStyleLink w:val="ImportedStyle11"/>
  </w:abstractNum>
  <w:abstractNum w:abstractNumId="29" w15:restartNumberingAfterBreak="0">
    <w:nsid w:val="5ADC7A49"/>
    <w:multiLevelType w:val="hybridMultilevel"/>
    <w:tmpl w:val="947C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E2D2C"/>
    <w:multiLevelType w:val="hybridMultilevel"/>
    <w:tmpl w:val="46B2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C3AD6"/>
    <w:multiLevelType w:val="hybridMultilevel"/>
    <w:tmpl w:val="B4046EF8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32" w15:restartNumberingAfterBreak="0">
    <w:nsid w:val="614A2B79"/>
    <w:multiLevelType w:val="hybridMultilevel"/>
    <w:tmpl w:val="FA5A0300"/>
    <w:styleLink w:val="ImportedStyle60"/>
    <w:lvl w:ilvl="0" w:tplc="97B6A096">
      <w:start w:val="1"/>
      <w:numFmt w:val="bullet"/>
      <w:lvlText w:val="•"/>
      <w:lvlJc w:val="left"/>
      <w:pPr>
        <w:tabs>
          <w:tab w:val="left" w:pos="1600"/>
          <w:tab w:val="left" w:pos="1601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1A0492CA">
      <w:start w:val="1"/>
      <w:numFmt w:val="bullet"/>
      <w:lvlText w:val="·"/>
      <w:lvlJc w:val="left"/>
      <w:pPr>
        <w:tabs>
          <w:tab w:val="left" w:pos="1601"/>
        </w:tabs>
        <w:ind w:left="160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82805C">
      <w:start w:val="1"/>
      <w:numFmt w:val="bullet"/>
      <w:lvlText w:val="·"/>
      <w:lvlJc w:val="left"/>
      <w:pPr>
        <w:tabs>
          <w:tab w:val="left" w:pos="1601"/>
        </w:tabs>
        <w:ind w:left="160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FEEA86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260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3409C4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361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5A3FD8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461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2C42EE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562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1E4802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662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D8C18C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763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658731A4"/>
    <w:multiLevelType w:val="hybridMultilevel"/>
    <w:tmpl w:val="9C98E486"/>
    <w:lvl w:ilvl="0" w:tplc="4C2C99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C2179B"/>
    <w:multiLevelType w:val="hybridMultilevel"/>
    <w:tmpl w:val="D1400C56"/>
    <w:lvl w:ilvl="0" w:tplc="0409000F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60C1C64"/>
    <w:multiLevelType w:val="hybridMultilevel"/>
    <w:tmpl w:val="DEF4D9CA"/>
    <w:styleLink w:val="ImportedStyle6"/>
    <w:lvl w:ilvl="0" w:tplc="C55E19F2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4EAB08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428DCA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26CEAE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30E58A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5AEE86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013C8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6226D8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C8D960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68D579DD"/>
    <w:multiLevelType w:val="hybridMultilevel"/>
    <w:tmpl w:val="BCA6E7A4"/>
    <w:lvl w:ilvl="0" w:tplc="28C80D36">
      <w:start w:val="1"/>
      <w:numFmt w:val="bullet"/>
      <w:lvlText w:val="·"/>
      <w:lvlJc w:val="left"/>
      <w:pPr>
        <w:tabs>
          <w:tab w:val="left" w:pos="865"/>
        </w:tabs>
        <w:ind w:left="86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1E086E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149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34C142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212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4643C8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276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443358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339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EC789E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402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985A28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466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2AFFE4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529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3A2CF2">
      <w:start w:val="1"/>
      <w:numFmt w:val="bullet"/>
      <w:lvlText w:val="·"/>
      <w:lvlJc w:val="left"/>
      <w:pPr>
        <w:tabs>
          <w:tab w:val="left" w:pos="864"/>
          <w:tab w:val="left" w:pos="865"/>
        </w:tabs>
        <w:ind w:left="5928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6C8D33E6"/>
    <w:multiLevelType w:val="hybridMultilevel"/>
    <w:tmpl w:val="EAD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62DB7"/>
    <w:multiLevelType w:val="hybridMultilevel"/>
    <w:tmpl w:val="1B12E566"/>
    <w:styleLink w:val="ImportedStyle5"/>
    <w:lvl w:ilvl="0" w:tplc="1AE653FA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E6D984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B0740C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8CAB42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901FC2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502898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4CAC3E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CCEF16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8EF09C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742036FA"/>
    <w:multiLevelType w:val="hybridMultilevel"/>
    <w:tmpl w:val="FA5A0300"/>
    <w:numStyleLink w:val="ImportedStyle60"/>
  </w:abstractNum>
  <w:abstractNum w:abstractNumId="40" w15:restartNumberingAfterBreak="0">
    <w:nsid w:val="753C4B72"/>
    <w:multiLevelType w:val="hybridMultilevel"/>
    <w:tmpl w:val="1FF0AEB2"/>
    <w:styleLink w:val="ImportedStyle14"/>
    <w:lvl w:ilvl="0" w:tplc="4E9C4EA8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9C7D3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ascii="Carlito" w:eastAsia="Carlito" w:hAnsi="Carlito" w:cs="Carlito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38DD3"/>
        <w:spacing w:val="0"/>
        <w:w w:val="100"/>
        <w:kern w:val="0"/>
        <w:position w:val="0"/>
        <w:highlight w:val="none"/>
        <w:vertAlign w:val="baseline"/>
      </w:rPr>
    </w:lvl>
    <w:lvl w:ilvl="2" w:tplc="88F2256E">
      <w:start w:val="1"/>
      <w:numFmt w:val="decimal"/>
      <w:lvlText w:val="%3."/>
      <w:lvlJc w:val="left"/>
      <w:pPr>
        <w:tabs>
          <w:tab w:val="left" w:pos="1061"/>
        </w:tabs>
        <w:ind w:left="106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CE5368">
      <w:start w:val="1"/>
      <w:numFmt w:val="decimal"/>
      <w:lvlText w:val="%4."/>
      <w:lvlJc w:val="left"/>
      <w:pPr>
        <w:tabs>
          <w:tab w:val="left" w:pos="1061"/>
        </w:tabs>
        <w:ind w:left="141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0E1018">
      <w:start w:val="1"/>
      <w:numFmt w:val="decimal"/>
      <w:lvlText w:val="%5."/>
      <w:lvlJc w:val="left"/>
      <w:pPr>
        <w:tabs>
          <w:tab w:val="left" w:pos="1061"/>
        </w:tabs>
        <w:ind w:left="1759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DC7722">
      <w:start w:val="1"/>
      <w:numFmt w:val="decimal"/>
      <w:lvlText w:val="%6."/>
      <w:lvlJc w:val="left"/>
      <w:pPr>
        <w:tabs>
          <w:tab w:val="left" w:pos="1061"/>
        </w:tabs>
        <w:ind w:left="2109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8A4A34">
      <w:start w:val="1"/>
      <w:numFmt w:val="decimal"/>
      <w:lvlText w:val="%7."/>
      <w:lvlJc w:val="left"/>
      <w:pPr>
        <w:tabs>
          <w:tab w:val="left" w:pos="1061"/>
        </w:tabs>
        <w:ind w:left="2458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E49128">
      <w:start w:val="1"/>
      <w:numFmt w:val="decimal"/>
      <w:lvlText w:val="%8."/>
      <w:lvlJc w:val="left"/>
      <w:pPr>
        <w:tabs>
          <w:tab w:val="left" w:pos="1061"/>
        </w:tabs>
        <w:ind w:left="2808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929A46">
      <w:start w:val="1"/>
      <w:numFmt w:val="decimal"/>
      <w:lvlText w:val="%9."/>
      <w:lvlJc w:val="left"/>
      <w:pPr>
        <w:tabs>
          <w:tab w:val="left" w:pos="1061"/>
        </w:tabs>
        <w:ind w:left="3157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77DB4EF9"/>
    <w:multiLevelType w:val="hybridMultilevel"/>
    <w:tmpl w:val="AABC9EF6"/>
    <w:lvl w:ilvl="0" w:tplc="2026D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766A8E"/>
    <w:multiLevelType w:val="hybridMultilevel"/>
    <w:tmpl w:val="1AC07C2A"/>
    <w:styleLink w:val="ImportedStyle7"/>
    <w:lvl w:ilvl="0" w:tplc="D14C0810">
      <w:start w:val="1"/>
      <w:numFmt w:val="lowerLetter"/>
      <w:lvlText w:val="%1."/>
      <w:lvlJc w:val="left"/>
      <w:pPr>
        <w:tabs>
          <w:tab w:val="left" w:pos="1601"/>
        </w:tabs>
        <w:ind w:left="16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140356">
      <w:start w:val="1"/>
      <w:numFmt w:val="lowerLetter"/>
      <w:lvlText w:val="%2."/>
      <w:lvlJc w:val="left"/>
      <w:pPr>
        <w:tabs>
          <w:tab w:val="left" w:pos="1601"/>
        </w:tabs>
        <w:ind w:left="108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856D0">
      <w:start w:val="1"/>
      <w:numFmt w:val="lowerLetter"/>
      <w:lvlText w:val="%3."/>
      <w:lvlJc w:val="left"/>
      <w:pPr>
        <w:tabs>
          <w:tab w:val="left" w:pos="1601"/>
        </w:tabs>
        <w:ind w:left="18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92373E">
      <w:start w:val="1"/>
      <w:numFmt w:val="lowerLetter"/>
      <w:lvlText w:val="%4."/>
      <w:lvlJc w:val="left"/>
      <w:pPr>
        <w:tabs>
          <w:tab w:val="left" w:pos="1601"/>
        </w:tabs>
        <w:ind w:left="252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E6E5F0">
      <w:start w:val="1"/>
      <w:numFmt w:val="lowerLetter"/>
      <w:lvlText w:val="%5."/>
      <w:lvlJc w:val="left"/>
      <w:pPr>
        <w:tabs>
          <w:tab w:val="left" w:pos="1601"/>
        </w:tabs>
        <w:ind w:left="324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AB8E2">
      <w:start w:val="1"/>
      <w:numFmt w:val="lowerLetter"/>
      <w:lvlText w:val="%6."/>
      <w:lvlJc w:val="left"/>
      <w:pPr>
        <w:tabs>
          <w:tab w:val="left" w:pos="1601"/>
        </w:tabs>
        <w:ind w:left="396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90ADC8">
      <w:start w:val="1"/>
      <w:numFmt w:val="lowerLetter"/>
      <w:lvlText w:val="%7."/>
      <w:lvlJc w:val="left"/>
      <w:pPr>
        <w:tabs>
          <w:tab w:val="left" w:pos="1601"/>
        </w:tabs>
        <w:ind w:left="468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7408FC">
      <w:start w:val="1"/>
      <w:numFmt w:val="lowerLetter"/>
      <w:lvlText w:val="%8."/>
      <w:lvlJc w:val="left"/>
      <w:pPr>
        <w:tabs>
          <w:tab w:val="left" w:pos="1601"/>
        </w:tabs>
        <w:ind w:left="54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16EDFA">
      <w:start w:val="1"/>
      <w:numFmt w:val="lowerLetter"/>
      <w:lvlText w:val="%9."/>
      <w:lvlJc w:val="left"/>
      <w:pPr>
        <w:tabs>
          <w:tab w:val="left" w:pos="1601"/>
        </w:tabs>
        <w:ind w:left="612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B786E05"/>
    <w:multiLevelType w:val="hybridMultilevel"/>
    <w:tmpl w:val="20C8EAF2"/>
    <w:styleLink w:val="ImportedStyle11"/>
    <w:lvl w:ilvl="0" w:tplc="096A871A">
      <w:start w:val="1"/>
      <w:numFmt w:val="bullet"/>
      <w:lvlText w:val="·"/>
      <w:lvlJc w:val="left"/>
      <w:pPr>
        <w:tabs>
          <w:tab w:val="left" w:pos="438"/>
        </w:tabs>
        <w:ind w:left="43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78A9FC">
      <w:start w:val="1"/>
      <w:numFmt w:val="bullet"/>
      <w:lvlText w:val="·"/>
      <w:lvlJc w:val="left"/>
      <w:pPr>
        <w:tabs>
          <w:tab w:val="left" w:pos="438"/>
        </w:tabs>
        <w:ind w:left="124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A4996A">
      <w:start w:val="1"/>
      <w:numFmt w:val="bullet"/>
      <w:lvlText w:val="·"/>
      <w:lvlJc w:val="left"/>
      <w:pPr>
        <w:tabs>
          <w:tab w:val="left" w:pos="438"/>
        </w:tabs>
        <w:ind w:left="204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1AC804">
      <w:start w:val="1"/>
      <w:numFmt w:val="bullet"/>
      <w:lvlText w:val="·"/>
      <w:lvlJc w:val="left"/>
      <w:pPr>
        <w:tabs>
          <w:tab w:val="left" w:pos="438"/>
        </w:tabs>
        <w:ind w:left="285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724D4C">
      <w:start w:val="1"/>
      <w:numFmt w:val="bullet"/>
      <w:lvlText w:val="·"/>
      <w:lvlJc w:val="left"/>
      <w:pPr>
        <w:tabs>
          <w:tab w:val="left" w:pos="438"/>
        </w:tabs>
        <w:ind w:left="365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38A0B0">
      <w:start w:val="1"/>
      <w:numFmt w:val="bullet"/>
      <w:lvlText w:val="·"/>
      <w:lvlJc w:val="left"/>
      <w:pPr>
        <w:tabs>
          <w:tab w:val="left" w:pos="438"/>
        </w:tabs>
        <w:ind w:left="4458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829B72">
      <w:start w:val="1"/>
      <w:numFmt w:val="bullet"/>
      <w:lvlText w:val="·"/>
      <w:lvlJc w:val="left"/>
      <w:pPr>
        <w:tabs>
          <w:tab w:val="left" w:pos="438"/>
        </w:tabs>
        <w:ind w:left="5262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54F89E">
      <w:start w:val="1"/>
      <w:numFmt w:val="bullet"/>
      <w:lvlText w:val="·"/>
      <w:lvlJc w:val="left"/>
      <w:pPr>
        <w:tabs>
          <w:tab w:val="left" w:pos="438"/>
        </w:tabs>
        <w:ind w:left="6066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4C158C">
      <w:start w:val="1"/>
      <w:numFmt w:val="bullet"/>
      <w:lvlText w:val="·"/>
      <w:lvlJc w:val="left"/>
      <w:pPr>
        <w:tabs>
          <w:tab w:val="left" w:pos="438"/>
        </w:tabs>
        <w:ind w:left="686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7BBE6AE0"/>
    <w:multiLevelType w:val="hybridMultilevel"/>
    <w:tmpl w:val="BFA0E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6"/>
    <w:lvlOverride w:ilvl="0">
      <w:lvl w:ilvl="0" w:tplc="283833E6">
        <w:start w:val="1"/>
        <w:numFmt w:val="decimal"/>
        <w:lvlText w:val="%1.0"/>
        <w:lvlJc w:val="left"/>
        <w:pPr>
          <w:tabs>
            <w:tab w:val="num" w:pos="4050"/>
          </w:tabs>
          <w:ind w:left="3690" w:hanging="360"/>
        </w:pPr>
        <w:rPr>
          <w:rFonts w:hint="default"/>
        </w:rPr>
      </w:lvl>
    </w:lvlOverride>
    <w:lvlOverride w:ilvl="1">
      <w:lvl w:ilvl="1" w:tplc="51406C62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5B4CCB32" w:tentative="1">
        <w:start w:val="1"/>
        <w:numFmt w:val="lowerRoman"/>
        <w:pStyle w:val="Heading3"/>
        <w:lvlText w:val="%3."/>
        <w:lvlJc w:val="right"/>
        <w:pPr>
          <w:ind w:left="2160" w:hanging="180"/>
        </w:pPr>
      </w:lvl>
    </w:lvlOverride>
    <w:lvlOverride w:ilvl="3">
      <w:lvl w:ilvl="3" w:tplc="BA307DCC" w:tentative="1">
        <w:start w:val="1"/>
        <w:numFmt w:val="decimal"/>
        <w:pStyle w:val="Heading4"/>
        <w:lvlText w:val="%4."/>
        <w:lvlJc w:val="left"/>
        <w:pPr>
          <w:ind w:left="2880" w:hanging="360"/>
        </w:pPr>
      </w:lvl>
    </w:lvlOverride>
    <w:lvlOverride w:ilvl="4">
      <w:lvl w:ilvl="4" w:tplc="7856E24A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E782F18C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20C4804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EBC526E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AD96021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11"/>
  </w:num>
  <w:num w:numId="16">
    <w:abstractNumId w:val="33"/>
  </w:num>
  <w:num w:numId="17">
    <w:abstractNumId w:val="26"/>
  </w:num>
  <w:num w:numId="18">
    <w:abstractNumId w:val="41"/>
  </w:num>
  <w:num w:numId="19">
    <w:abstractNumId w:val="29"/>
  </w:num>
  <w:num w:numId="20">
    <w:abstractNumId w:val="38"/>
  </w:num>
  <w:num w:numId="21">
    <w:abstractNumId w:val="17"/>
  </w:num>
  <w:num w:numId="22">
    <w:abstractNumId w:val="35"/>
  </w:num>
  <w:num w:numId="23">
    <w:abstractNumId w:val="32"/>
  </w:num>
  <w:num w:numId="24">
    <w:abstractNumId w:val="36"/>
  </w:num>
  <w:num w:numId="25">
    <w:abstractNumId w:val="10"/>
  </w:num>
  <w:num w:numId="26">
    <w:abstractNumId w:val="34"/>
  </w:num>
  <w:num w:numId="27">
    <w:abstractNumId w:val="42"/>
  </w:num>
  <w:num w:numId="28">
    <w:abstractNumId w:val="39"/>
    <w:lvlOverride w:ilvl="0">
      <w:lvl w:ilvl="0" w:tplc="E5D6FBE8">
        <w:start w:val="1"/>
        <w:numFmt w:val="bullet"/>
        <w:lvlText w:val="•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 w:tplc="7D42CA54">
        <w:start w:val="1"/>
        <w:numFmt w:val="bullet"/>
        <w:lvlText w:val="·"/>
        <w:lvlJc w:val="left"/>
        <w:pPr>
          <w:tabs>
            <w:tab w:val="left" w:pos="972"/>
          </w:tabs>
          <w:ind w:left="97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2EA4262">
        <w:start w:val="1"/>
        <w:numFmt w:val="bullet"/>
        <w:lvlText w:val="·"/>
        <w:lvlJc w:val="left"/>
        <w:pPr>
          <w:tabs>
            <w:tab w:val="left" w:pos="972"/>
          </w:tabs>
          <w:ind w:left="97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51E613A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197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E23E92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298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B9C9636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398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1CBD3C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499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E06FE86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5996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DFE4152">
        <w:start w:val="1"/>
        <w:numFmt w:val="bullet"/>
        <w:lvlText w:val="·"/>
        <w:lvlJc w:val="left"/>
        <w:pPr>
          <w:tabs>
            <w:tab w:val="left" w:pos="971"/>
            <w:tab w:val="left" w:pos="972"/>
          </w:tabs>
          <w:ind w:left="7001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5"/>
  </w:num>
  <w:num w:numId="30">
    <w:abstractNumId w:val="21"/>
  </w:num>
  <w:num w:numId="31">
    <w:abstractNumId w:val="43"/>
  </w:num>
  <w:num w:numId="32">
    <w:abstractNumId w:val="28"/>
  </w:num>
  <w:num w:numId="33">
    <w:abstractNumId w:val="28"/>
    <w:lvlOverride w:ilvl="0">
      <w:lvl w:ilvl="0" w:tplc="F342DC1E">
        <w:start w:val="1"/>
        <w:numFmt w:val="bullet"/>
        <w:lvlText w:val="·"/>
        <w:lvlJc w:val="left"/>
        <w:pPr>
          <w:tabs>
            <w:tab w:val="left" w:pos="438"/>
          </w:tabs>
          <w:ind w:left="437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F44CBBA">
        <w:start w:val="1"/>
        <w:numFmt w:val="bullet"/>
        <w:lvlText w:val="·"/>
        <w:lvlJc w:val="left"/>
        <w:pPr>
          <w:tabs>
            <w:tab w:val="left" w:pos="438"/>
          </w:tabs>
          <w:ind w:left="124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C4EAB34">
        <w:start w:val="1"/>
        <w:numFmt w:val="bullet"/>
        <w:lvlText w:val="·"/>
        <w:lvlJc w:val="left"/>
        <w:pPr>
          <w:tabs>
            <w:tab w:val="left" w:pos="438"/>
          </w:tabs>
          <w:ind w:left="2047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BCACF74">
        <w:start w:val="1"/>
        <w:numFmt w:val="bullet"/>
        <w:lvlText w:val="·"/>
        <w:lvlJc w:val="left"/>
        <w:pPr>
          <w:tabs>
            <w:tab w:val="left" w:pos="438"/>
          </w:tabs>
          <w:ind w:left="2851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E72480E">
        <w:start w:val="1"/>
        <w:numFmt w:val="bullet"/>
        <w:lvlText w:val="·"/>
        <w:lvlJc w:val="left"/>
        <w:pPr>
          <w:tabs>
            <w:tab w:val="left" w:pos="438"/>
          </w:tabs>
          <w:ind w:left="365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A9C4D1E">
        <w:start w:val="1"/>
        <w:numFmt w:val="bullet"/>
        <w:lvlText w:val="·"/>
        <w:lvlJc w:val="left"/>
        <w:pPr>
          <w:tabs>
            <w:tab w:val="left" w:pos="438"/>
          </w:tabs>
          <w:ind w:left="4458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D96EE22">
        <w:start w:val="1"/>
        <w:numFmt w:val="bullet"/>
        <w:lvlText w:val="·"/>
        <w:lvlJc w:val="left"/>
        <w:pPr>
          <w:tabs>
            <w:tab w:val="left" w:pos="438"/>
          </w:tabs>
          <w:ind w:left="5262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41A49B2">
        <w:start w:val="1"/>
        <w:numFmt w:val="bullet"/>
        <w:lvlText w:val="·"/>
        <w:lvlJc w:val="left"/>
        <w:pPr>
          <w:tabs>
            <w:tab w:val="left" w:pos="438"/>
          </w:tabs>
          <w:ind w:left="606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AB80C48">
        <w:start w:val="1"/>
        <w:numFmt w:val="bullet"/>
        <w:lvlText w:val="·"/>
        <w:lvlJc w:val="left"/>
        <w:pPr>
          <w:tabs>
            <w:tab w:val="left" w:pos="438"/>
          </w:tabs>
          <w:ind w:left="6869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3"/>
  </w:num>
  <w:num w:numId="35">
    <w:abstractNumId w:val="13"/>
    <w:lvlOverride w:ilvl="0">
      <w:startOverride w:val="1"/>
    </w:lvlOverride>
  </w:num>
  <w:num w:numId="36">
    <w:abstractNumId w:val="13"/>
    <w:lvlOverride w:ilvl="0">
      <w:startOverride w:val="1"/>
    </w:lvlOverride>
  </w:num>
  <w:num w:numId="37">
    <w:abstractNumId w:val="14"/>
  </w:num>
  <w:num w:numId="38">
    <w:abstractNumId w:val="40"/>
  </w:num>
  <w:num w:numId="39">
    <w:abstractNumId w:val="27"/>
  </w:num>
  <w:num w:numId="40">
    <w:abstractNumId w:val="27"/>
    <w:lvlOverride w:ilvl="0">
      <w:lvl w:ilvl="0" w:tplc="7AF6AD0C">
        <w:start w:val="1"/>
        <w:numFmt w:val="decimal"/>
        <w:lvlText w:val="%1."/>
        <w:lvlJc w:val="left"/>
        <w:pPr>
          <w:ind w:left="697" w:hanging="5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986D18">
        <w:start w:val="1"/>
        <w:numFmt w:val="decimal"/>
        <w:lvlText w:val="%2."/>
        <w:lvlJc w:val="left"/>
        <w:pPr>
          <w:ind w:left="582" w:hanging="423"/>
        </w:pPr>
        <w:rPr>
          <w:rFonts w:ascii="Carlito" w:eastAsia="Carlito" w:hAnsi="Carlito" w:cs="Carlito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38DD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4621694">
        <w:start w:val="1"/>
        <w:numFmt w:val="decimal"/>
        <w:lvlText w:val="%3."/>
        <w:lvlJc w:val="left"/>
        <w:pPr>
          <w:tabs>
            <w:tab w:val="left" w:pos="1118"/>
          </w:tabs>
          <w:ind w:left="111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BAACD14">
        <w:start w:val="1"/>
        <w:numFmt w:val="decimal"/>
        <w:lvlText w:val="%4."/>
        <w:lvlJc w:val="left"/>
        <w:pPr>
          <w:tabs>
            <w:tab w:val="left" w:pos="1117"/>
            <w:tab w:val="left" w:pos="1118"/>
          </w:tabs>
          <w:ind w:left="146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2A2FCA">
        <w:start w:val="1"/>
        <w:numFmt w:val="decimal"/>
        <w:lvlText w:val="%5."/>
        <w:lvlJc w:val="left"/>
        <w:pPr>
          <w:tabs>
            <w:tab w:val="left" w:pos="1117"/>
            <w:tab w:val="left" w:pos="1118"/>
          </w:tabs>
          <w:ind w:left="181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52A2AEC">
        <w:start w:val="1"/>
        <w:numFmt w:val="decimal"/>
        <w:lvlText w:val="%6."/>
        <w:lvlJc w:val="left"/>
        <w:pPr>
          <w:tabs>
            <w:tab w:val="left" w:pos="1117"/>
            <w:tab w:val="left" w:pos="1118"/>
          </w:tabs>
          <w:ind w:left="216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496A16C">
        <w:start w:val="1"/>
        <w:numFmt w:val="decimal"/>
        <w:lvlText w:val="%7."/>
        <w:lvlJc w:val="left"/>
        <w:pPr>
          <w:tabs>
            <w:tab w:val="left" w:pos="1117"/>
            <w:tab w:val="left" w:pos="1118"/>
          </w:tabs>
          <w:ind w:left="251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E601F9A">
        <w:start w:val="1"/>
        <w:numFmt w:val="decimal"/>
        <w:lvlText w:val="%8."/>
        <w:lvlJc w:val="left"/>
        <w:pPr>
          <w:tabs>
            <w:tab w:val="left" w:pos="1117"/>
            <w:tab w:val="left" w:pos="1118"/>
          </w:tabs>
          <w:ind w:left="286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B4CDD38">
        <w:start w:val="1"/>
        <w:numFmt w:val="decimal"/>
        <w:lvlText w:val="%9."/>
        <w:lvlJc w:val="left"/>
        <w:pPr>
          <w:tabs>
            <w:tab w:val="left" w:pos="1117"/>
            <w:tab w:val="left" w:pos="1118"/>
          </w:tabs>
          <w:ind w:left="3218" w:hanging="418"/>
        </w:pPr>
        <w:rPr>
          <w:rFonts w:ascii="Carlito" w:eastAsia="Carlito" w:hAnsi="Carlito" w:cs="Carli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20"/>
  </w:num>
  <w:num w:numId="42">
    <w:abstractNumId w:val="24"/>
  </w:num>
  <w:num w:numId="43">
    <w:abstractNumId w:val="31"/>
  </w:num>
  <w:num w:numId="44">
    <w:abstractNumId w:val="22"/>
  </w:num>
  <w:num w:numId="45">
    <w:abstractNumId w:val="13"/>
    <w:lvlOverride w:ilvl="0">
      <w:startOverride w:val="1"/>
    </w:lvlOverride>
  </w:num>
  <w:num w:numId="46">
    <w:abstractNumId w:val="16"/>
  </w:num>
  <w:num w:numId="47">
    <w:abstractNumId w:val="30"/>
  </w:num>
  <w:num w:numId="48">
    <w:abstractNumId w:val="23"/>
  </w:num>
  <w:num w:numId="49">
    <w:abstractNumId w:val="44"/>
  </w:num>
  <w:num w:numId="50">
    <w:abstractNumId w:val="37"/>
  </w:num>
  <w:num w:numId="51">
    <w:abstractNumId w:val="18"/>
  </w:num>
  <w:numIdMacAtCleanup w:val="4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shadri Ramasubramanian">
    <w15:presenceInfo w15:providerId="AD" w15:userId="S-1-5-21-1178368992-402679808-390482200-565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B83"/>
    <w:rsid w:val="00000E55"/>
    <w:rsid w:val="0000322C"/>
    <w:rsid w:val="000038B2"/>
    <w:rsid w:val="00003961"/>
    <w:rsid w:val="00003B58"/>
    <w:rsid w:val="00004470"/>
    <w:rsid w:val="00004C2B"/>
    <w:rsid w:val="00005177"/>
    <w:rsid w:val="00005689"/>
    <w:rsid w:val="00005916"/>
    <w:rsid w:val="00007AA1"/>
    <w:rsid w:val="00010ECE"/>
    <w:rsid w:val="000111EF"/>
    <w:rsid w:val="0001439D"/>
    <w:rsid w:val="0001672A"/>
    <w:rsid w:val="00017E6F"/>
    <w:rsid w:val="00020990"/>
    <w:rsid w:val="00024B8A"/>
    <w:rsid w:val="00026767"/>
    <w:rsid w:val="00031C78"/>
    <w:rsid w:val="00035198"/>
    <w:rsid w:val="00035742"/>
    <w:rsid w:val="00040642"/>
    <w:rsid w:val="000433D2"/>
    <w:rsid w:val="00043499"/>
    <w:rsid w:val="00044EB7"/>
    <w:rsid w:val="00045FD3"/>
    <w:rsid w:val="00046E53"/>
    <w:rsid w:val="00046EC8"/>
    <w:rsid w:val="00047783"/>
    <w:rsid w:val="00050C81"/>
    <w:rsid w:val="00051119"/>
    <w:rsid w:val="00054349"/>
    <w:rsid w:val="000543F6"/>
    <w:rsid w:val="0005473A"/>
    <w:rsid w:val="000553FE"/>
    <w:rsid w:val="000569CD"/>
    <w:rsid w:val="000577D5"/>
    <w:rsid w:val="0006138F"/>
    <w:rsid w:val="00062CB6"/>
    <w:rsid w:val="000652EA"/>
    <w:rsid w:val="0006592A"/>
    <w:rsid w:val="00071B85"/>
    <w:rsid w:val="00071B86"/>
    <w:rsid w:val="00072FDD"/>
    <w:rsid w:val="0007301C"/>
    <w:rsid w:val="00073CE0"/>
    <w:rsid w:val="00074300"/>
    <w:rsid w:val="00074702"/>
    <w:rsid w:val="00074F0A"/>
    <w:rsid w:val="0007705F"/>
    <w:rsid w:val="00077C7E"/>
    <w:rsid w:val="000803ED"/>
    <w:rsid w:val="00082A8F"/>
    <w:rsid w:val="000841A7"/>
    <w:rsid w:val="000850D6"/>
    <w:rsid w:val="0009291A"/>
    <w:rsid w:val="00092B8D"/>
    <w:rsid w:val="000934D5"/>
    <w:rsid w:val="00093AB7"/>
    <w:rsid w:val="00093F14"/>
    <w:rsid w:val="00095523"/>
    <w:rsid w:val="00095A4F"/>
    <w:rsid w:val="0009614A"/>
    <w:rsid w:val="00096491"/>
    <w:rsid w:val="0009673E"/>
    <w:rsid w:val="000A30C0"/>
    <w:rsid w:val="000A352C"/>
    <w:rsid w:val="000A4091"/>
    <w:rsid w:val="000A57ED"/>
    <w:rsid w:val="000A6213"/>
    <w:rsid w:val="000A67F4"/>
    <w:rsid w:val="000A79A6"/>
    <w:rsid w:val="000B0B67"/>
    <w:rsid w:val="000B0CB1"/>
    <w:rsid w:val="000B248E"/>
    <w:rsid w:val="000B2569"/>
    <w:rsid w:val="000B2C83"/>
    <w:rsid w:val="000B4A39"/>
    <w:rsid w:val="000B574F"/>
    <w:rsid w:val="000B5FDF"/>
    <w:rsid w:val="000B68E7"/>
    <w:rsid w:val="000C04CF"/>
    <w:rsid w:val="000C0509"/>
    <w:rsid w:val="000C1E28"/>
    <w:rsid w:val="000C2205"/>
    <w:rsid w:val="000C2750"/>
    <w:rsid w:val="000C4856"/>
    <w:rsid w:val="000C5CAA"/>
    <w:rsid w:val="000C6186"/>
    <w:rsid w:val="000D0731"/>
    <w:rsid w:val="000D2098"/>
    <w:rsid w:val="000D2D14"/>
    <w:rsid w:val="000D3C30"/>
    <w:rsid w:val="000D5992"/>
    <w:rsid w:val="000D7C2C"/>
    <w:rsid w:val="000E11C8"/>
    <w:rsid w:val="000E2295"/>
    <w:rsid w:val="000E2E69"/>
    <w:rsid w:val="000E48F5"/>
    <w:rsid w:val="000E69B3"/>
    <w:rsid w:val="000E722E"/>
    <w:rsid w:val="000E7A54"/>
    <w:rsid w:val="000F0182"/>
    <w:rsid w:val="000F0CB5"/>
    <w:rsid w:val="000F2173"/>
    <w:rsid w:val="000F3943"/>
    <w:rsid w:val="000F52D5"/>
    <w:rsid w:val="000F741C"/>
    <w:rsid w:val="000F79EB"/>
    <w:rsid w:val="00100FE7"/>
    <w:rsid w:val="00103C24"/>
    <w:rsid w:val="001045EF"/>
    <w:rsid w:val="00105A27"/>
    <w:rsid w:val="00105A98"/>
    <w:rsid w:val="00106EA2"/>
    <w:rsid w:val="00107502"/>
    <w:rsid w:val="001078C8"/>
    <w:rsid w:val="00110008"/>
    <w:rsid w:val="00111C7C"/>
    <w:rsid w:val="00112D9E"/>
    <w:rsid w:val="001173B8"/>
    <w:rsid w:val="001217F8"/>
    <w:rsid w:val="001222D6"/>
    <w:rsid w:val="001238FB"/>
    <w:rsid w:val="00124882"/>
    <w:rsid w:val="00125E65"/>
    <w:rsid w:val="001302CD"/>
    <w:rsid w:val="00130783"/>
    <w:rsid w:val="00131252"/>
    <w:rsid w:val="0013185C"/>
    <w:rsid w:val="00132F0A"/>
    <w:rsid w:val="001330F5"/>
    <w:rsid w:val="00133266"/>
    <w:rsid w:val="00133AE9"/>
    <w:rsid w:val="001363C4"/>
    <w:rsid w:val="00145B1E"/>
    <w:rsid w:val="00146A1B"/>
    <w:rsid w:val="00146B20"/>
    <w:rsid w:val="00147626"/>
    <w:rsid w:val="00147BB6"/>
    <w:rsid w:val="00151AED"/>
    <w:rsid w:val="00151B7C"/>
    <w:rsid w:val="00151CC1"/>
    <w:rsid w:val="00152886"/>
    <w:rsid w:val="00152F05"/>
    <w:rsid w:val="00153BF0"/>
    <w:rsid w:val="00153E7C"/>
    <w:rsid w:val="0015417D"/>
    <w:rsid w:val="0015700A"/>
    <w:rsid w:val="00157E31"/>
    <w:rsid w:val="001610F0"/>
    <w:rsid w:val="00161C0B"/>
    <w:rsid w:val="00161E70"/>
    <w:rsid w:val="00162195"/>
    <w:rsid w:val="00163134"/>
    <w:rsid w:val="001639AD"/>
    <w:rsid w:val="001658C3"/>
    <w:rsid w:val="00165E16"/>
    <w:rsid w:val="0016616E"/>
    <w:rsid w:val="001671F2"/>
    <w:rsid w:val="00167BF3"/>
    <w:rsid w:val="001704B8"/>
    <w:rsid w:val="00171253"/>
    <w:rsid w:val="00171A6B"/>
    <w:rsid w:val="00171BAD"/>
    <w:rsid w:val="00172248"/>
    <w:rsid w:val="0017259C"/>
    <w:rsid w:val="00176505"/>
    <w:rsid w:val="00176882"/>
    <w:rsid w:val="0017769D"/>
    <w:rsid w:val="00181AAE"/>
    <w:rsid w:val="00181F3E"/>
    <w:rsid w:val="001825E7"/>
    <w:rsid w:val="00183A59"/>
    <w:rsid w:val="00186F47"/>
    <w:rsid w:val="001877D0"/>
    <w:rsid w:val="00187E28"/>
    <w:rsid w:val="0019108F"/>
    <w:rsid w:val="00191444"/>
    <w:rsid w:val="001915B4"/>
    <w:rsid w:val="00192A9C"/>
    <w:rsid w:val="00192AE2"/>
    <w:rsid w:val="0019384E"/>
    <w:rsid w:val="0019589D"/>
    <w:rsid w:val="001971E2"/>
    <w:rsid w:val="001A3778"/>
    <w:rsid w:val="001A3FC4"/>
    <w:rsid w:val="001A55F4"/>
    <w:rsid w:val="001A5F34"/>
    <w:rsid w:val="001A6454"/>
    <w:rsid w:val="001A6D81"/>
    <w:rsid w:val="001A787E"/>
    <w:rsid w:val="001A7B21"/>
    <w:rsid w:val="001B12BA"/>
    <w:rsid w:val="001B2BFB"/>
    <w:rsid w:val="001B3A35"/>
    <w:rsid w:val="001B3B98"/>
    <w:rsid w:val="001B3C9D"/>
    <w:rsid w:val="001B4558"/>
    <w:rsid w:val="001B6575"/>
    <w:rsid w:val="001B6E38"/>
    <w:rsid w:val="001B7536"/>
    <w:rsid w:val="001C323B"/>
    <w:rsid w:val="001C4489"/>
    <w:rsid w:val="001C5B23"/>
    <w:rsid w:val="001C6AD1"/>
    <w:rsid w:val="001C7D92"/>
    <w:rsid w:val="001D0709"/>
    <w:rsid w:val="001D0B1F"/>
    <w:rsid w:val="001D249F"/>
    <w:rsid w:val="001D2B30"/>
    <w:rsid w:val="001D3CC6"/>
    <w:rsid w:val="001D66B3"/>
    <w:rsid w:val="001D7009"/>
    <w:rsid w:val="001D77C4"/>
    <w:rsid w:val="001D7BF4"/>
    <w:rsid w:val="001E2105"/>
    <w:rsid w:val="001E2106"/>
    <w:rsid w:val="001E2359"/>
    <w:rsid w:val="001E253B"/>
    <w:rsid w:val="001E2F09"/>
    <w:rsid w:val="001E3159"/>
    <w:rsid w:val="001E46D1"/>
    <w:rsid w:val="001E64F7"/>
    <w:rsid w:val="001E7598"/>
    <w:rsid w:val="001F0002"/>
    <w:rsid w:val="001F0CCA"/>
    <w:rsid w:val="001F1AF1"/>
    <w:rsid w:val="001F3992"/>
    <w:rsid w:val="001F439B"/>
    <w:rsid w:val="001F469F"/>
    <w:rsid w:val="001F4950"/>
    <w:rsid w:val="001F6A1C"/>
    <w:rsid w:val="001F6AF7"/>
    <w:rsid w:val="00200615"/>
    <w:rsid w:val="00200861"/>
    <w:rsid w:val="0020088D"/>
    <w:rsid w:val="00202110"/>
    <w:rsid w:val="00202B3C"/>
    <w:rsid w:val="00202B41"/>
    <w:rsid w:val="002030AB"/>
    <w:rsid w:val="00203BAC"/>
    <w:rsid w:val="00205909"/>
    <w:rsid w:val="00205AFA"/>
    <w:rsid w:val="002064AA"/>
    <w:rsid w:val="0020695B"/>
    <w:rsid w:val="00207B82"/>
    <w:rsid w:val="002104E6"/>
    <w:rsid w:val="00210956"/>
    <w:rsid w:val="00211108"/>
    <w:rsid w:val="002147F3"/>
    <w:rsid w:val="00214CC7"/>
    <w:rsid w:val="00215E62"/>
    <w:rsid w:val="00220B47"/>
    <w:rsid w:val="002213E0"/>
    <w:rsid w:val="00222F32"/>
    <w:rsid w:val="00225399"/>
    <w:rsid w:val="002255D2"/>
    <w:rsid w:val="00225F17"/>
    <w:rsid w:val="002260E0"/>
    <w:rsid w:val="0023206C"/>
    <w:rsid w:val="00233500"/>
    <w:rsid w:val="00234644"/>
    <w:rsid w:val="00235200"/>
    <w:rsid w:val="0023538D"/>
    <w:rsid w:val="0023543E"/>
    <w:rsid w:val="002354C9"/>
    <w:rsid w:val="00235750"/>
    <w:rsid w:val="00237058"/>
    <w:rsid w:val="00241E10"/>
    <w:rsid w:val="002423CC"/>
    <w:rsid w:val="00242620"/>
    <w:rsid w:val="00244953"/>
    <w:rsid w:val="00245738"/>
    <w:rsid w:val="00246673"/>
    <w:rsid w:val="002513A5"/>
    <w:rsid w:val="00252181"/>
    <w:rsid w:val="002526EE"/>
    <w:rsid w:val="0025324D"/>
    <w:rsid w:val="00253325"/>
    <w:rsid w:val="0025398C"/>
    <w:rsid w:val="002546B2"/>
    <w:rsid w:val="002547B9"/>
    <w:rsid w:val="00254811"/>
    <w:rsid w:val="0025575E"/>
    <w:rsid w:val="002560AE"/>
    <w:rsid w:val="002563C6"/>
    <w:rsid w:val="00260855"/>
    <w:rsid w:val="002638D5"/>
    <w:rsid w:val="00263E31"/>
    <w:rsid w:val="00263E3E"/>
    <w:rsid w:val="0026495E"/>
    <w:rsid w:val="00264E5A"/>
    <w:rsid w:val="00266904"/>
    <w:rsid w:val="00267258"/>
    <w:rsid w:val="00267793"/>
    <w:rsid w:val="00267CE2"/>
    <w:rsid w:val="002716CF"/>
    <w:rsid w:val="00271AE1"/>
    <w:rsid w:val="00271F8D"/>
    <w:rsid w:val="002730A5"/>
    <w:rsid w:val="0027338D"/>
    <w:rsid w:val="002742C9"/>
    <w:rsid w:val="00274BB5"/>
    <w:rsid w:val="00275041"/>
    <w:rsid w:val="0027565C"/>
    <w:rsid w:val="00275D0F"/>
    <w:rsid w:val="0027608C"/>
    <w:rsid w:val="00276285"/>
    <w:rsid w:val="00276F8C"/>
    <w:rsid w:val="00283898"/>
    <w:rsid w:val="0028401D"/>
    <w:rsid w:val="0028543D"/>
    <w:rsid w:val="0028578F"/>
    <w:rsid w:val="002861E4"/>
    <w:rsid w:val="00287913"/>
    <w:rsid w:val="00287B08"/>
    <w:rsid w:val="002904B7"/>
    <w:rsid w:val="00292119"/>
    <w:rsid w:val="00292D55"/>
    <w:rsid w:val="00293DCA"/>
    <w:rsid w:val="00296F3B"/>
    <w:rsid w:val="002A1A3E"/>
    <w:rsid w:val="002A3B0F"/>
    <w:rsid w:val="002A47BB"/>
    <w:rsid w:val="002A49E3"/>
    <w:rsid w:val="002A53F5"/>
    <w:rsid w:val="002A5BFF"/>
    <w:rsid w:val="002A6F28"/>
    <w:rsid w:val="002B24F2"/>
    <w:rsid w:val="002B24FF"/>
    <w:rsid w:val="002B252E"/>
    <w:rsid w:val="002B4CD4"/>
    <w:rsid w:val="002B50D0"/>
    <w:rsid w:val="002B74E7"/>
    <w:rsid w:val="002B78A7"/>
    <w:rsid w:val="002C081B"/>
    <w:rsid w:val="002C1589"/>
    <w:rsid w:val="002C2BC9"/>
    <w:rsid w:val="002C2E3A"/>
    <w:rsid w:val="002C3293"/>
    <w:rsid w:val="002C42DD"/>
    <w:rsid w:val="002C4ED8"/>
    <w:rsid w:val="002C60B9"/>
    <w:rsid w:val="002C6B08"/>
    <w:rsid w:val="002C6E4C"/>
    <w:rsid w:val="002C7609"/>
    <w:rsid w:val="002D0915"/>
    <w:rsid w:val="002D2109"/>
    <w:rsid w:val="002D2B5F"/>
    <w:rsid w:val="002D3CC0"/>
    <w:rsid w:val="002D551D"/>
    <w:rsid w:val="002D599F"/>
    <w:rsid w:val="002D6F24"/>
    <w:rsid w:val="002D7C71"/>
    <w:rsid w:val="002E07D2"/>
    <w:rsid w:val="002E23AF"/>
    <w:rsid w:val="002E314A"/>
    <w:rsid w:val="002E37BB"/>
    <w:rsid w:val="002E4713"/>
    <w:rsid w:val="002E505B"/>
    <w:rsid w:val="002F173F"/>
    <w:rsid w:val="002F1F7B"/>
    <w:rsid w:val="002F1FC8"/>
    <w:rsid w:val="002F29A4"/>
    <w:rsid w:val="002F41E7"/>
    <w:rsid w:val="002F5208"/>
    <w:rsid w:val="002F61FE"/>
    <w:rsid w:val="003009AD"/>
    <w:rsid w:val="0030146F"/>
    <w:rsid w:val="0030147D"/>
    <w:rsid w:val="00301D3D"/>
    <w:rsid w:val="00303669"/>
    <w:rsid w:val="0030413F"/>
    <w:rsid w:val="003060F9"/>
    <w:rsid w:val="0030638F"/>
    <w:rsid w:val="00306BF2"/>
    <w:rsid w:val="003077E3"/>
    <w:rsid w:val="00310B30"/>
    <w:rsid w:val="003144D3"/>
    <w:rsid w:val="00314632"/>
    <w:rsid w:val="00314B50"/>
    <w:rsid w:val="003151ED"/>
    <w:rsid w:val="00316248"/>
    <w:rsid w:val="00316AE1"/>
    <w:rsid w:val="00320140"/>
    <w:rsid w:val="0032222C"/>
    <w:rsid w:val="00322363"/>
    <w:rsid w:val="00322D15"/>
    <w:rsid w:val="00322FED"/>
    <w:rsid w:val="00325EB4"/>
    <w:rsid w:val="00327B93"/>
    <w:rsid w:val="0033027B"/>
    <w:rsid w:val="0033236C"/>
    <w:rsid w:val="00332666"/>
    <w:rsid w:val="0033399D"/>
    <w:rsid w:val="00333E79"/>
    <w:rsid w:val="00333EF7"/>
    <w:rsid w:val="0033483D"/>
    <w:rsid w:val="00334D36"/>
    <w:rsid w:val="003361CD"/>
    <w:rsid w:val="00336341"/>
    <w:rsid w:val="00336A28"/>
    <w:rsid w:val="00341132"/>
    <w:rsid w:val="00341AEF"/>
    <w:rsid w:val="00341D20"/>
    <w:rsid w:val="003421E3"/>
    <w:rsid w:val="003423FA"/>
    <w:rsid w:val="0034252F"/>
    <w:rsid w:val="003425B0"/>
    <w:rsid w:val="00343150"/>
    <w:rsid w:val="003439EA"/>
    <w:rsid w:val="00343A17"/>
    <w:rsid w:val="00345255"/>
    <w:rsid w:val="00345C62"/>
    <w:rsid w:val="0034602A"/>
    <w:rsid w:val="00346C72"/>
    <w:rsid w:val="00351363"/>
    <w:rsid w:val="00351A78"/>
    <w:rsid w:val="00354B6E"/>
    <w:rsid w:val="003556C4"/>
    <w:rsid w:val="00356853"/>
    <w:rsid w:val="00356940"/>
    <w:rsid w:val="00356BDB"/>
    <w:rsid w:val="00356CEA"/>
    <w:rsid w:val="0036070C"/>
    <w:rsid w:val="003608AD"/>
    <w:rsid w:val="003617CA"/>
    <w:rsid w:val="00361D69"/>
    <w:rsid w:val="00363851"/>
    <w:rsid w:val="00363889"/>
    <w:rsid w:val="0036475B"/>
    <w:rsid w:val="003662D1"/>
    <w:rsid w:val="00366888"/>
    <w:rsid w:val="00367EAE"/>
    <w:rsid w:val="003705B6"/>
    <w:rsid w:val="00372A54"/>
    <w:rsid w:val="00372E88"/>
    <w:rsid w:val="0038337E"/>
    <w:rsid w:val="00383481"/>
    <w:rsid w:val="00383D2C"/>
    <w:rsid w:val="003854F8"/>
    <w:rsid w:val="003855F4"/>
    <w:rsid w:val="00385EAD"/>
    <w:rsid w:val="00386594"/>
    <w:rsid w:val="00387CD5"/>
    <w:rsid w:val="00387EDD"/>
    <w:rsid w:val="00390C96"/>
    <w:rsid w:val="003914B1"/>
    <w:rsid w:val="0039163D"/>
    <w:rsid w:val="00391918"/>
    <w:rsid w:val="003919A5"/>
    <w:rsid w:val="003919F5"/>
    <w:rsid w:val="00391B3B"/>
    <w:rsid w:val="0039423D"/>
    <w:rsid w:val="00394C06"/>
    <w:rsid w:val="00395C26"/>
    <w:rsid w:val="00396C94"/>
    <w:rsid w:val="00396F64"/>
    <w:rsid w:val="003972DB"/>
    <w:rsid w:val="003A1077"/>
    <w:rsid w:val="003A21C4"/>
    <w:rsid w:val="003A22F2"/>
    <w:rsid w:val="003A4467"/>
    <w:rsid w:val="003A5D57"/>
    <w:rsid w:val="003A6CC5"/>
    <w:rsid w:val="003B0F20"/>
    <w:rsid w:val="003B125A"/>
    <w:rsid w:val="003B25B1"/>
    <w:rsid w:val="003B2C6C"/>
    <w:rsid w:val="003B2CD1"/>
    <w:rsid w:val="003B36CD"/>
    <w:rsid w:val="003B39A3"/>
    <w:rsid w:val="003B47BA"/>
    <w:rsid w:val="003B4C84"/>
    <w:rsid w:val="003B4CAD"/>
    <w:rsid w:val="003B6FCF"/>
    <w:rsid w:val="003C0B74"/>
    <w:rsid w:val="003C11B4"/>
    <w:rsid w:val="003C12E2"/>
    <w:rsid w:val="003C1834"/>
    <w:rsid w:val="003C33C9"/>
    <w:rsid w:val="003C33DD"/>
    <w:rsid w:val="003C3EC0"/>
    <w:rsid w:val="003D061C"/>
    <w:rsid w:val="003D27AB"/>
    <w:rsid w:val="003D4B40"/>
    <w:rsid w:val="003D6653"/>
    <w:rsid w:val="003D6CF5"/>
    <w:rsid w:val="003D7501"/>
    <w:rsid w:val="003D7D4D"/>
    <w:rsid w:val="003E0691"/>
    <w:rsid w:val="003E0CDB"/>
    <w:rsid w:val="003E2382"/>
    <w:rsid w:val="003E5C21"/>
    <w:rsid w:val="003E6BC3"/>
    <w:rsid w:val="003E6CA9"/>
    <w:rsid w:val="003E6E03"/>
    <w:rsid w:val="003F0BF1"/>
    <w:rsid w:val="003F176B"/>
    <w:rsid w:val="003F1933"/>
    <w:rsid w:val="003F1C83"/>
    <w:rsid w:val="003F2ABF"/>
    <w:rsid w:val="003F2BB7"/>
    <w:rsid w:val="003F5067"/>
    <w:rsid w:val="003F543A"/>
    <w:rsid w:val="003F58C7"/>
    <w:rsid w:val="003F5B56"/>
    <w:rsid w:val="003F6329"/>
    <w:rsid w:val="003F67F5"/>
    <w:rsid w:val="00400FE2"/>
    <w:rsid w:val="0040158D"/>
    <w:rsid w:val="00401C14"/>
    <w:rsid w:val="00403F6A"/>
    <w:rsid w:val="00404371"/>
    <w:rsid w:val="004054A7"/>
    <w:rsid w:val="00407015"/>
    <w:rsid w:val="00407097"/>
    <w:rsid w:val="00413402"/>
    <w:rsid w:val="004140A3"/>
    <w:rsid w:val="00415297"/>
    <w:rsid w:val="00416670"/>
    <w:rsid w:val="00420BE8"/>
    <w:rsid w:val="004221E0"/>
    <w:rsid w:val="004231A4"/>
    <w:rsid w:val="004234B1"/>
    <w:rsid w:val="00423E6D"/>
    <w:rsid w:val="004247EE"/>
    <w:rsid w:val="00424A8D"/>
    <w:rsid w:val="00424B72"/>
    <w:rsid w:val="00425662"/>
    <w:rsid w:val="00425747"/>
    <w:rsid w:val="00425DD7"/>
    <w:rsid w:val="00426858"/>
    <w:rsid w:val="00426880"/>
    <w:rsid w:val="00426F53"/>
    <w:rsid w:val="004270AE"/>
    <w:rsid w:val="00427299"/>
    <w:rsid w:val="004302F7"/>
    <w:rsid w:val="00432674"/>
    <w:rsid w:val="0043361A"/>
    <w:rsid w:val="00433967"/>
    <w:rsid w:val="00434815"/>
    <w:rsid w:val="004367E0"/>
    <w:rsid w:val="00436C34"/>
    <w:rsid w:val="00437195"/>
    <w:rsid w:val="0044049D"/>
    <w:rsid w:val="00441518"/>
    <w:rsid w:val="004425AB"/>
    <w:rsid w:val="004442BF"/>
    <w:rsid w:val="004443F6"/>
    <w:rsid w:val="004530F2"/>
    <w:rsid w:val="004544F8"/>
    <w:rsid w:val="0045646E"/>
    <w:rsid w:val="00456503"/>
    <w:rsid w:val="00457085"/>
    <w:rsid w:val="004573A0"/>
    <w:rsid w:val="0045754D"/>
    <w:rsid w:val="00464ABE"/>
    <w:rsid w:val="00464E6B"/>
    <w:rsid w:val="00465725"/>
    <w:rsid w:val="00467088"/>
    <w:rsid w:val="00471B42"/>
    <w:rsid w:val="00471FF3"/>
    <w:rsid w:val="00473990"/>
    <w:rsid w:val="00473B91"/>
    <w:rsid w:val="004748BD"/>
    <w:rsid w:val="00476B36"/>
    <w:rsid w:val="00477693"/>
    <w:rsid w:val="00481826"/>
    <w:rsid w:val="00481927"/>
    <w:rsid w:val="00481A9C"/>
    <w:rsid w:val="00482B4D"/>
    <w:rsid w:val="00482C4A"/>
    <w:rsid w:val="0048513C"/>
    <w:rsid w:val="004853C3"/>
    <w:rsid w:val="00485772"/>
    <w:rsid w:val="0048579F"/>
    <w:rsid w:val="00486566"/>
    <w:rsid w:val="004865BF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31A1"/>
    <w:rsid w:val="004A5294"/>
    <w:rsid w:val="004A6449"/>
    <w:rsid w:val="004A646E"/>
    <w:rsid w:val="004A700A"/>
    <w:rsid w:val="004B21C0"/>
    <w:rsid w:val="004B39F8"/>
    <w:rsid w:val="004B416F"/>
    <w:rsid w:val="004B600D"/>
    <w:rsid w:val="004B765D"/>
    <w:rsid w:val="004B79BF"/>
    <w:rsid w:val="004B7EDD"/>
    <w:rsid w:val="004C033A"/>
    <w:rsid w:val="004C1491"/>
    <w:rsid w:val="004C1595"/>
    <w:rsid w:val="004C3690"/>
    <w:rsid w:val="004C3CDB"/>
    <w:rsid w:val="004C5423"/>
    <w:rsid w:val="004C5781"/>
    <w:rsid w:val="004C69FF"/>
    <w:rsid w:val="004C6CFD"/>
    <w:rsid w:val="004C73E7"/>
    <w:rsid w:val="004D0502"/>
    <w:rsid w:val="004D0B1E"/>
    <w:rsid w:val="004D0E8F"/>
    <w:rsid w:val="004D3219"/>
    <w:rsid w:val="004D340F"/>
    <w:rsid w:val="004D42BF"/>
    <w:rsid w:val="004D660A"/>
    <w:rsid w:val="004D6911"/>
    <w:rsid w:val="004D6CF8"/>
    <w:rsid w:val="004D6E38"/>
    <w:rsid w:val="004D713C"/>
    <w:rsid w:val="004E139C"/>
    <w:rsid w:val="004E290A"/>
    <w:rsid w:val="004E3FDA"/>
    <w:rsid w:val="004E482F"/>
    <w:rsid w:val="004E4996"/>
    <w:rsid w:val="004E7A87"/>
    <w:rsid w:val="004F03A0"/>
    <w:rsid w:val="004F07BC"/>
    <w:rsid w:val="004F1FCD"/>
    <w:rsid w:val="004F2895"/>
    <w:rsid w:val="004F2ED6"/>
    <w:rsid w:val="004F2F10"/>
    <w:rsid w:val="004F35C0"/>
    <w:rsid w:val="004F589C"/>
    <w:rsid w:val="004F6D82"/>
    <w:rsid w:val="00500C51"/>
    <w:rsid w:val="00502785"/>
    <w:rsid w:val="00502D60"/>
    <w:rsid w:val="00502D66"/>
    <w:rsid w:val="00502FF8"/>
    <w:rsid w:val="00503881"/>
    <w:rsid w:val="0050497F"/>
    <w:rsid w:val="005052B4"/>
    <w:rsid w:val="005055A9"/>
    <w:rsid w:val="00505EE1"/>
    <w:rsid w:val="00506B0E"/>
    <w:rsid w:val="00511868"/>
    <w:rsid w:val="00512B23"/>
    <w:rsid w:val="00514D0C"/>
    <w:rsid w:val="005152CC"/>
    <w:rsid w:val="0052010A"/>
    <w:rsid w:val="00520C07"/>
    <w:rsid w:val="00521353"/>
    <w:rsid w:val="00521459"/>
    <w:rsid w:val="005222D6"/>
    <w:rsid w:val="0052330E"/>
    <w:rsid w:val="005236BD"/>
    <w:rsid w:val="00523B04"/>
    <w:rsid w:val="00523C48"/>
    <w:rsid w:val="00523E51"/>
    <w:rsid w:val="0052679B"/>
    <w:rsid w:val="00526F36"/>
    <w:rsid w:val="00532882"/>
    <w:rsid w:val="00533ADF"/>
    <w:rsid w:val="00534730"/>
    <w:rsid w:val="00534EC1"/>
    <w:rsid w:val="00535710"/>
    <w:rsid w:val="005379DA"/>
    <w:rsid w:val="00537A4D"/>
    <w:rsid w:val="00537CA4"/>
    <w:rsid w:val="005402EF"/>
    <w:rsid w:val="00540E97"/>
    <w:rsid w:val="00541564"/>
    <w:rsid w:val="005422B1"/>
    <w:rsid w:val="00543470"/>
    <w:rsid w:val="00543571"/>
    <w:rsid w:val="00543D8A"/>
    <w:rsid w:val="00545E4B"/>
    <w:rsid w:val="00550A3E"/>
    <w:rsid w:val="00552D3E"/>
    <w:rsid w:val="0055362C"/>
    <w:rsid w:val="00553F4A"/>
    <w:rsid w:val="00553F8C"/>
    <w:rsid w:val="005553DA"/>
    <w:rsid w:val="0055547C"/>
    <w:rsid w:val="00555646"/>
    <w:rsid w:val="00560834"/>
    <w:rsid w:val="00561A90"/>
    <w:rsid w:val="005627EE"/>
    <w:rsid w:val="00563563"/>
    <w:rsid w:val="00563C3B"/>
    <w:rsid w:val="0056522D"/>
    <w:rsid w:val="005669A4"/>
    <w:rsid w:val="00566DEB"/>
    <w:rsid w:val="005670B6"/>
    <w:rsid w:val="005671F1"/>
    <w:rsid w:val="00567906"/>
    <w:rsid w:val="00567CD6"/>
    <w:rsid w:val="00570F85"/>
    <w:rsid w:val="00572500"/>
    <w:rsid w:val="00576A21"/>
    <w:rsid w:val="005809F1"/>
    <w:rsid w:val="00581F66"/>
    <w:rsid w:val="00582BCA"/>
    <w:rsid w:val="00582D15"/>
    <w:rsid w:val="00583C09"/>
    <w:rsid w:val="0058438D"/>
    <w:rsid w:val="005844F0"/>
    <w:rsid w:val="00584520"/>
    <w:rsid w:val="00584AA1"/>
    <w:rsid w:val="00585534"/>
    <w:rsid w:val="005856AF"/>
    <w:rsid w:val="0058669F"/>
    <w:rsid w:val="00586B78"/>
    <w:rsid w:val="0059047C"/>
    <w:rsid w:val="00590712"/>
    <w:rsid w:val="00590902"/>
    <w:rsid w:val="005911E2"/>
    <w:rsid w:val="00591C49"/>
    <w:rsid w:val="00591E65"/>
    <w:rsid w:val="00592388"/>
    <w:rsid w:val="00594865"/>
    <w:rsid w:val="00594BEC"/>
    <w:rsid w:val="0059515C"/>
    <w:rsid w:val="00595BE0"/>
    <w:rsid w:val="00595E72"/>
    <w:rsid w:val="00596B35"/>
    <w:rsid w:val="005970DD"/>
    <w:rsid w:val="0059717D"/>
    <w:rsid w:val="005A01AB"/>
    <w:rsid w:val="005A2105"/>
    <w:rsid w:val="005A52F9"/>
    <w:rsid w:val="005A6767"/>
    <w:rsid w:val="005A75BD"/>
    <w:rsid w:val="005B1C6E"/>
    <w:rsid w:val="005B29F5"/>
    <w:rsid w:val="005B32D2"/>
    <w:rsid w:val="005B3C66"/>
    <w:rsid w:val="005B3E58"/>
    <w:rsid w:val="005B4289"/>
    <w:rsid w:val="005B4576"/>
    <w:rsid w:val="005B4663"/>
    <w:rsid w:val="005B74EA"/>
    <w:rsid w:val="005C0BF2"/>
    <w:rsid w:val="005C3822"/>
    <w:rsid w:val="005C3940"/>
    <w:rsid w:val="005C3A77"/>
    <w:rsid w:val="005C667D"/>
    <w:rsid w:val="005C7812"/>
    <w:rsid w:val="005C7A28"/>
    <w:rsid w:val="005D0047"/>
    <w:rsid w:val="005D06D9"/>
    <w:rsid w:val="005D0701"/>
    <w:rsid w:val="005D0E9E"/>
    <w:rsid w:val="005D19AC"/>
    <w:rsid w:val="005D1A9C"/>
    <w:rsid w:val="005D235F"/>
    <w:rsid w:val="005D2A30"/>
    <w:rsid w:val="005D3302"/>
    <w:rsid w:val="005D6ABB"/>
    <w:rsid w:val="005D7267"/>
    <w:rsid w:val="005D78E0"/>
    <w:rsid w:val="005D79FB"/>
    <w:rsid w:val="005E241D"/>
    <w:rsid w:val="005E39E2"/>
    <w:rsid w:val="005E4577"/>
    <w:rsid w:val="005E56F7"/>
    <w:rsid w:val="005E5A12"/>
    <w:rsid w:val="005E5DC6"/>
    <w:rsid w:val="005E6B28"/>
    <w:rsid w:val="005F0B98"/>
    <w:rsid w:val="005F102E"/>
    <w:rsid w:val="005F13FF"/>
    <w:rsid w:val="005F3B54"/>
    <w:rsid w:val="005F489A"/>
    <w:rsid w:val="005F6CC2"/>
    <w:rsid w:val="006003D0"/>
    <w:rsid w:val="00600DC2"/>
    <w:rsid w:val="006024DF"/>
    <w:rsid w:val="00602742"/>
    <w:rsid w:val="006046EF"/>
    <w:rsid w:val="00604894"/>
    <w:rsid w:val="00610668"/>
    <w:rsid w:val="00611041"/>
    <w:rsid w:val="0061220B"/>
    <w:rsid w:val="0061236B"/>
    <w:rsid w:val="0061302D"/>
    <w:rsid w:val="0061657F"/>
    <w:rsid w:val="006177A7"/>
    <w:rsid w:val="00621858"/>
    <w:rsid w:val="00623C14"/>
    <w:rsid w:val="00623E82"/>
    <w:rsid w:val="0062451E"/>
    <w:rsid w:val="00632C72"/>
    <w:rsid w:val="00632F7C"/>
    <w:rsid w:val="00633687"/>
    <w:rsid w:val="00633BDF"/>
    <w:rsid w:val="00633E5D"/>
    <w:rsid w:val="00636282"/>
    <w:rsid w:val="00637966"/>
    <w:rsid w:val="00640D0E"/>
    <w:rsid w:val="00642436"/>
    <w:rsid w:val="00643BF0"/>
    <w:rsid w:val="00644392"/>
    <w:rsid w:val="00645B27"/>
    <w:rsid w:val="00651282"/>
    <w:rsid w:val="006557CF"/>
    <w:rsid w:val="00656432"/>
    <w:rsid w:val="00656C94"/>
    <w:rsid w:val="006619DC"/>
    <w:rsid w:val="00661F9D"/>
    <w:rsid w:val="00662F1A"/>
    <w:rsid w:val="00664894"/>
    <w:rsid w:val="00665D06"/>
    <w:rsid w:val="00666202"/>
    <w:rsid w:val="00666796"/>
    <w:rsid w:val="006708D4"/>
    <w:rsid w:val="00674E22"/>
    <w:rsid w:val="00676348"/>
    <w:rsid w:val="00677948"/>
    <w:rsid w:val="00677FF0"/>
    <w:rsid w:val="00680731"/>
    <w:rsid w:val="006817B0"/>
    <w:rsid w:val="006838AA"/>
    <w:rsid w:val="00683C60"/>
    <w:rsid w:val="00684323"/>
    <w:rsid w:val="00684A73"/>
    <w:rsid w:val="006850FA"/>
    <w:rsid w:val="0068717E"/>
    <w:rsid w:val="00687698"/>
    <w:rsid w:val="0068785C"/>
    <w:rsid w:val="00687D73"/>
    <w:rsid w:val="00690958"/>
    <w:rsid w:val="006924FC"/>
    <w:rsid w:val="00693142"/>
    <w:rsid w:val="00694123"/>
    <w:rsid w:val="00696D6F"/>
    <w:rsid w:val="00696E7C"/>
    <w:rsid w:val="00696F25"/>
    <w:rsid w:val="006975BD"/>
    <w:rsid w:val="00697F96"/>
    <w:rsid w:val="006A00C7"/>
    <w:rsid w:val="006A2081"/>
    <w:rsid w:val="006A247F"/>
    <w:rsid w:val="006A42E1"/>
    <w:rsid w:val="006B0754"/>
    <w:rsid w:val="006B153E"/>
    <w:rsid w:val="006B1C39"/>
    <w:rsid w:val="006B2074"/>
    <w:rsid w:val="006B2256"/>
    <w:rsid w:val="006B2B25"/>
    <w:rsid w:val="006B3B93"/>
    <w:rsid w:val="006B41EC"/>
    <w:rsid w:val="006B4270"/>
    <w:rsid w:val="006B42D8"/>
    <w:rsid w:val="006B749E"/>
    <w:rsid w:val="006C12CA"/>
    <w:rsid w:val="006C1E3B"/>
    <w:rsid w:val="006C35E8"/>
    <w:rsid w:val="006C3B24"/>
    <w:rsid w:val="006C4C0C"/>
    <w:rsid w:val="006C56F0"/>
    <w:rsid w:val="006C62D7"/>
    <w:rsid w:val="006C6689"/>
    <w:rsid w:val="006C7826"/>
    <w:rsid w:val="006D041E"/>
    <w:rsid w:val="006D0C02"/>
    <w:rsid w:val="006D0C84"/>
    <w:rsid w:val="006D15BB"/>
    <w:rsid w:val="006D497A"/>
    <w:rsid w:val="006D5142"/>
    <w:rsid w:val="006E0826"/>
    <w:rsid w:val="006E20AC"/>
    <w:rsid w:val="006E2ACA"/>
    <w:rsid w:val="006E36A0"/>
    <w:rsid w:val="006E3A5F"/>
    <w:rsid w:val="006E47D3"/>
    <w:rsid w:val="006E4BA3"/>
    <w:rsid w:val="006E4D06"/>
    <w:rsid w:val="006E5BB0"/>
    <w:rsid w:val="006E7650"/>
    <w:rsid w:val="006E7BB8"/>
    <w:rsid w:val="006F2C68"/>
    <w:rsid w:val="006F30D7"/>
    <w:rsid w:val="006F4A6F"/>
    <w:rsid w:val="006F5101"/>
    <w:rsid w:val="006F5B26"/>
    <w:rsid w:val="006F7D91"/>
    <w:rsid w:val="0070027C"/>
    <w:rsid w:val="00701B9D"/>
    <w:rsid w:val="00702C8A"/>
    <w:rsid w:val="00704391"/>
    <w:rsid w:val="0070531C"/>
    <w:rsid w:val="007054E3"/>
    <w:rsid w:val="00710BC9"/>
    <w:rsid w:val="00710BCA"/>
    <w:rsid w:val="00711AF7"/>
    <w:rsid w:val="00716C14"/>
    <w:rsid w:val="00716D07"/>
    <w:rsid w:val="00723AB9"/>
    <w:rsid w:val="0072461F"/>
    <w:rsid w:val="00724BA9"/>
    <w:rsid w:val="00725178"/>
    <w:rsid w:val="00726281"/>
    <w:rsid w:val="00730E7F"/>
    <w:rsid w:val="007314FF"/>
    <w:rsid w:val="0073281D"/>
    <w:rsid w:val="00734BCF"/>
    <w:rsid w:val="00735287"/>
    <w:rsid w:val="007358C2"/>
    <w:rsid w:val="007359A1"/>
    <w:rsid w:val="00735AAE"/>
    <w:rsid w:val="00735D11"/>
    <w:rsid w:val="007372C7"/>
    <w:rsid w:val="00737854"/>
    <w:rsid w:val="00742081"/>
    <w:rsid w:val="00742DA0"/>
    <w:rsid w:val="00745FA2"/>
    <w:rsid w:val="00746888"/>
    <w:rsid w:val="00746B18"/>
    <w:rsid w:val="00750258"/>
    <w:rsid w:val="00750FFC"/>
    <w:rsid w:val="0075144C"/>
    <w:rsid w:val="00751539"/>
    <w:rsid w:val="00751FAC"/>
    <w:rsid w:val="00754651"/>
    <w:rsid w:val="007617B7"/>
    <w:rsid w:val="00764176"/>
    <w:rsid w:val="00765838"/>
    <w:rsid w:val="0077023A"/>
    <w:rsid w:val="00772605"/>
    <w:rsid w:val="0077342D"/>
    <w:rsid w:val="007762D0"/>
    <w:rsid w:val="007767E4"/>
    <w:rsid w:val="00777A56"/>
    <w:rsid w:val="007811BD"/>
    <w:rsid w:val="007821FF"/>
    <w:rsid w:val="0078306E"/>
    <w:rsid w:val="00783E35"/>
    <w:rsid w:val="00784881"/>
    <w:rsid w:val="00784E22"/>
    <w:rsid w:val="007865B9"/>
    <w:rsid w:val="0079031E"/>
    <w:rsid w:val="00790A82"/>
    <w:rsid w:val="00791A82"/>
    <w:rsid w:val="00795F62"/>
    <w:rsid w:val="00796C7E"/>
    <w:rsid w:val="00796FAF"/>
    <w:rsid w:val="007976D3"/>
    <w:rsid w:val="007A036A"/>
    <w:rsid w:val="007A0468"/>
    <w:rsid w:val="007A08A9"/>
    <w:rsid w:val="007A08E7"/>
    <w:rsid w:val="007A12CF"/>
    <w:rsid w:val="007A15A1"/>
    <w:rsid w:val="007A1E24"/>
    <w:rsid w:val="007A32C2"/>
    <w:rsid w:val="007A338F"/>
    <w:rsid w:val="007A38E1"/>
    <w:rsid w:val="007A6E53"/>
    <w:rsid w:val="007A7434"/>
    <w:rsid w:val="007B1676"/>
    <w:rsid w:val="007B24E0"/>
    <w:rsid w:val="007B30F1"/>
    <w:rsid w:val="007B4174"/>
    <w:rsid w:val="007B510F"/>
    <w:rsid w:val="007B60F1"/>
    <w:rsid w:val="007B6253"/>
    <w:rsid w:val="007B6793"/>
    <w:rsid w:val="007C0A43"/>
    <w:rsid w:val="007C15F2"/>
    <w:rsid w:val="007C1827"/>
    <w:rsid w:val="007C6167"/>
    <w:rsid w:val="007D2415"/>
    <w:rsid w:val="007D24A1"/>
    <w:rsid w:val="007D3381"/>
    <w:rsid w:val="007D41C9"/>
    <w:rsid w:val="007D46EC"/>
    <w:rsid w:val="007D766E"/>
    <w:rsid w:val="007D77AE"/>
    <w:rsid w:val="007D786B"/>
    <w:rsid w:val="007E00C1"/>
    <w:rsid w:val="007E0B50"/>
    <w:rsid w:val="007E194E"/>
    <w:rsid w:val="007E2B3A"/>
    <w:rsid w:val="007E54B1"/>
    <w:rsid w:val="007E60C6"/>
    <w:rsid w:val="007E6EEF"/>
    <w:rsid w:val="007E6FCA"/>
    <w:rsid w:val="007E72A3"/>
    <w:rsid w:val="007F075F"/>
    <w:rsid w:val="007F1280"/>
    <w:rsid w:val="007F188C"/>
    <w:rsid w:val="007F2F65"/>
    <w:rsid w:val="007F3194"/>
    <w:rsid w:val="007F33A1"/>
    <w:rsid w:val="007F391B"/>
    <w:rsid w:val="007F6647"/>
    <w:rsid w:val="007F66B9"/>
    <w:rsid w:val="007F7C65"/>
    <w:rsid w:val="00802B9C"/>
    <w:rsid w:val="00803234"/>
    <w:rsid w:val="0080324E"/>
    <w:rsid w:val="0080353F"/>
    <w:rsid w:val="00803DC8"/>
    <w:rsid w:val="00803DE0"/>
    <w:rsid w:val="0080425C"/>
    <w:rsid w:val="0080442B"/>
    <w:rsid w:val="00806092"/>
    <w:rsid w:val="008068C0"/>
    <w:rsid w:val="00807975"/>
    <w:rsid w:val="00807E84"/>
    <w:rsid w:val="00810918"/>
    <w:rsid w:val="00812AA8"/>
    <w:rsid w:val="00812E03"/>
    <w:rsid w:val="008131C6"/>
    <w:rsid w:val="008131CA"/>
    <w:rsid w:val="0081328C"/>
    <w:rsid w:val="00813CCE"/>
    <w:rsid w:val="0081551F"/>
    <w:rsid w:val="0081562A"/>
    <w:rsid w:val="00815716"/>
    <w:rsid w:val="0081755D"/>
    <w:rsid w:val="00817EDA"/>
    <w:rsid w:val="00824205"/>
    <w:rsid w:val="0082429F"/>
    <w:rsid w:val="00824BC3"/>
    <w:rsid w:val="00825D45"/>
    <w:rsid w:val="008261F7"/>
    <w:rsid w:val="008267CA"/>
    <w:rsid w:val="00826887"/>
    <w:rsid w:val="00826CFC"/>
    <w:rsid w:val="00826E55"/>
    <w:rsid w:val="008274FF"/>
    <w:rsid w:val="00827B87"/>
    <w:rsid w:val="00830EA5"/>
    <w:rsid w:val="008313F6"/>
    <w:rsid w:val="00835656"/>
    <w:rsid w:val="0083568D"/>
    <w:rsid w:val="00835B21"/>
    <w:rsid w:val="00836137"/>
    <w:rsid w:val="00837DB1"/>
    <w:rsid w:val="00840D5C"/>
    <w:rsid w:val="008417E1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5C12"/>
    <w:rsid w:val="00856153"/>
    <w:rsid w:val="00857AFF"/>
    <w:rsid w:val="0086059F"/>
    <w:rsid w:val="00862905"/>
    <w:rsid w:val="008634D7"/>
    <w:rsid w:val="00866569"/>
    <w:rsid w:val="00870997"/>
    <w:rsid w:val="0087141B"/>
    <w:rsid w:val="00872463"/>
    <w:rsid w:val="008750A7"/>
    <w:rsid w:val="00880569"/>
    <w:rsid w:val="008807A9"/>
    <w:rsid w:val="00880A97"/>
    <w:rsid w:val="00880EC8"/>
    <w:rsid w:val="00882185"/>
    <w:rsid w:val="00884FA8"/>
    <w:rsid w:val="0088589C"/>
    <w:rsid w:val="00885C43"/>
    <w:rsid w:val="00886353"/>
    <w:rsid w:val="00886BDC"/>
    <w:rsid w:val="00887513"/>
    <w:rsid w:val="00887F17"/>
    <w:rsid w:val="008911F6"/>
    <w:rsid w:val="00891D50"/>
    <w:rsid w:val="008924FD"/>
    <w:rsid w:val="00893AD6"/>
    <w:rsid w:val="00894540"/>
    <w:rsid w:val="00894DFA"/>
    <w:rsid w:val="00895B8E"/>
    <w:rsid w:val="00896764"/>
    <w:rsid w:val="0089744D"/>
    <w:rsid w:val="008A0923"/>
    <w:rsid w:val="008A0AEA"/>
    <w:rsid w:val="008A12E6"/>
    <w:rsid w:val="008A1C47"/>
    <w:rsid w:val="008A2223"/>
    <w:rsid w:val="008A3512"/>
    <w:rsid w:val="008A3B83"/>
    <w:rsid w:val="008A410E"/>
    <w:rsid w:val="008A49CE"/>
    <w:rsid w:val="008A4B2A"/>
    <w:rsid w:val="008A647A"/>
    <w:rsid w:val="008A7AA6"/>
    <w:rsid w:val="008B05DB"/>
    <w:rsid w:val="008B4106"/>
    <w:rsid w:val="008B5792"/>
    <w:rsid w:val="008B6113"/>
    <w:rsid w:val="008B6123"/>
    <w:rsid w:val="008C0776"/>
    <w:rsid w:val="008C2068"/>
    <w:rsid w:val="008C20AE"/>
    <w:rsid w:val="008C227B"/>
    <w:rsid w:val="008C3094"/>
    <w:rsid w:val="008C34D0"/>
    <w:rsid w:val="008C56EF"/>
    <w:rsid w:val="008C5EE5"/>
    <w:rsid w:val="008C695D"/>
    <w:rsid w:val="008C7252"/>
    <w:rsid w:val="008D290A"/>
    <w:rsid w:val="008D2EC2"/>
    <w:rsid w:val="008D318D"/>
    <w:rsid w:val="008D321C"/>
    <w:rsid w:val="008D3598"/>
    <w:rsid w:val="008D5A9E"/>
    <w:rsid w:val="008D5F54"/>
    <w:rsid w:val="008D77AB"/>
    <w:rsid w:val="008E3881"/>
    <w:rsid w:val="008E4560"/>
    <w:rsid w:val="008E477D"/>
    <w:rsid w:val="008E55A1"/>
    <w:rsid w:val="008E694A"/>
    <w:rsid w:val="008E6CC0"/>
    <w:rsid w:val="008E7423"/>
    <w:rsid w:val="008E7B74"/>
    <w:rsid w:val="008E7E43"/>
    <w:rsid w:val="008F0708"/>
    <w:rsid w:val="008F0C23"/>
    <w:rsid w:val="00901641"/>
    <w:rsid w:val="0090194A"/>
    <w:rsid w:val="00903FD5"/>
    <w:rsid w:val="0090682A"/>
    <w:rsid w:val="0090687F"/>
    <w:rsid w:val="0090735F"/>
    <w:rsid w:val="0091091B"/>
    <w:rsid w:val="0091138C"/>
    <w:rsid w:val="0091232D"/>
    <w:rsid w:val="009128FE"/>
    <w:rsid w:val="00912E9F"/>
    <w:rsid w:val="00913914"/>
    <w:rsid w:val="009143DF"/>
    <w:rsid w:val="00914C38"/>
    <w:rsid w:val="00914D8B"/>
    <w:rsid w:val="0091626B"/>
    <w:rsid w:val="0091674C"/>
    <w:rsid w:val="00916E4B"/>
    <w:rsid w:val="00917445"/>
    <w:rsid w:val="0091793B"/>
    <w:rsid w:val="00920121"/>
    <w:rsid w:val="00920C2C"/>
    <w:rsid w:val="00921905"/>
    <w:rsid w:val="00922400"/>
    <w:rsid w:val="0092351A"/>
    <w:rsid w:val="0092410A"/>
    <w:rsid w:val="00925CA6"/>
    <w:rsid w:val="00925F6F"/>
    <w:rsid w:val="009277B4"/>
    <w:rsid w:val="0093035E"/>
    <w:rsid w:val="009319B9"/>
    <w:rsid w:val="00931CF4"/>
    <w:rsid w:val="0093467B"/>
    <w:rsid w:val="009355A9"/>
    <w:rsid w:val="009362E0"/>
    <w:rsid w:val="00937B5C"/>
    <w:rsid w:val="00937E99"/>
    <w:rsid w:val="0094044B"/>
    <w:rsid w:val="0094059B"/>
    <w:rsid w:val="00940832"/>
    <w:rsid w:val="00940E6F"/>
    <w:rsid w:val="009442AC"/>
    <w:rsid w:val="00945639"/>
    <w:rsid w:val="009461C2"/>
    <w:rsid w:val="00950044"/>
    <w:rsid w:val="00950FA7"/>
    <w:rsid w:val="00951A7C"/>
    <w:rsid w:val="009531FA"/>
    <w:rsid w:val="00953283"/>
    <w:rsid w:val="00953A0A"/>
    <w:rsid w:val="00954F50"/>
    <w:rsid w:val="00954F6B"/>
    <w:rsid w:val="009561FF"/>
    <w:rsid w:val="00957125"/>
    <w:rsid w:val="009571E4"/>
    <w:rsid w:val="00957632"/>
    <w:rsid w:val="009601AE"/>
    <w:rsid w:val="00960D2A"/>
    <w:rsid w:val="00961A5E"/>
    <w:rsid w:val="00963008"/>
    <w:rsid w:val="00964A1A"/>
    <w:rsid w:val="00964E2C"/>
    <w:rsid w:val="009669A8"/>
    <w:rsid w:val="009706C5"/>
    <w:rsid w:val="00971619"/>
    <w:rsid w:val="00974863"/>
    <w:rsid w:val="0097668A"/>
    <w:rsid w:val="00977135"/>
    <w:rsid w:val="009771EB"/>
    <w:rsid w:val="00980C2E"/>
    <w:rsid w:val="00984596"/>
    <w:rsid w:val="009846C0"/>
    <w:rsid w:val="009855E0"/>
    <w:rsid w:val="00985CC6"/>
    <w:rsid w:val="00987CAF"/>
    <w:rsid w:val="00987D2C"/>
    <w:rsid w:val="00991B57"/>
    <w:rsid w:val="00992D10"/>
    <w:rsid w:val="00993C85"/>
    <w:rsid w:val="0099486C"/>
    <w:rsid w:val="009A1070"/>
    <w:rsid w:val="009A12EC"/>
    <w:rsid w:val="009A2B27"/>
    <w:rsid w:val="009A31AD"/>
    <w:rsid w:val="009A46D1"/>
    <w:rsid w:val="009A583F"/>
    <w:rsid w:val="009A63CD"/>
    <w:rsid w:val="009B04CC"/>
    <w:rsid w:val="009B0811"/>
    <w:rsid w:val="009B6602"/>
    <w:rsid w:val="009C01F7"/>
    <w:rsid w:val="009C234F"/>
    <w:rsid w:val="009C2997"/>
    <w:rsid w:val="009C4118"/>
    <w:rsid w:val="009C5016"/>
    <w:rsid w:val="009C69AA"/>
    <w:rsid w:val="009D0856"/>
    <w:rsid w:val="009D19B8"/>
    <w:rsid w:val="009D3517"/>
    <w:rsid w:val="009D374D"/>
    <w:rsid w:val="009D7CE8"/>
    <w:rsid w:val="009D7DBF"/>
    <w:rsid w:val="009E1066"/>
    <w:rsid w:val="009E2937"/>
    <w:rsid w:val="009E3E34"/>
    <w:rsid w:val="009E3F67"/>
    <w:rsid w:val="009E5630"/>
    <w:rsid w:val="009E5FC5"/>
    <w:rsid w:val="009F02B3"/>
    <w:rsid w:val="009F0923"/>
    <w:rsid w:val="009F1E74"/>
    <w:rsid w:val="009F21F7"/>
    <w:rsid w:val="009F2EB7"/>
    <w:rsid w:val="009F33C4"/>
    <w:rsid w:val="009F3646"/>
    <w:rsid w:val="009F4BAC"/>
    <w:rsid w:val="009F4FEB"/>
    <w:rsid w:val="009F69A3"/>
    <w:rsid w:val="009F75FD"/>
    <w:rsid w:val="00A001A1"/>
    <w:rsid w:val="00A00258"/>
    <w:rsid w:val="00A00692"/>
    <w:rsid w:val="00A009FD"/>
    <w:rsid w:val="00A00C02"/>
    <w:rsid w:val="00A01314"/>
    <w:rsid w:val="00A0401B"/>
    <w:rsid w:val="00A04B30"/>
    <w:rsid w:val="00A04B46"/>
    <w:rsid w:val="00A052EC"/>
    <w:rsid w:val="00A05C52"/>
    <w:rsid w:val="00A06EF2"/>
    <w:rsid w:val="00A0767E"/>
    <w:rsid w:val="00A07FA1"/>
    <w:rsid w:val="00A10C81"/>
    <w:rsid w:val="00A10E88"/>
    <w:rsid w:val="00A1132D"/>
    <w:rsid w:val="00A16711"/>
    <w:rsid w:val="00A169F6"/>
    <w:rsid w:val="00A16B32"/>
    <w:rsid w:val="00A218A9"/>
    <w:rsid w:val="00A22245"/>
    <w:rsid w:val="00A23A98"/>
    <w:rsid w:val="00A23ED4"/>
    <w:rsid w:val="00A24EE5"/>
    <w:rsid w:val="00A25463"/>
    <w:rsid w:val="00A26FC4"/>
    <w:rsid w:val="00A304A9"/>
    <w:rsid w:val="00A31D03"/>
    <w:rsid w:val="00A33689"/>
    <w:rsid w:val="00A3391C"/>
    <w:rsid w:val="00A34458"/>
    <w:rsid w:val="00A352FF"/>
    <w:rsid w:val="00A35EAA"/>
    <w:rsid w:val="00A36F54"/>
    <w:rsid w:val="00A3755B"/>
    <w:rsid w:val="00A400FB"/>
    <w:rsid w:val="00A40616"/>
    <w:rsid w:val="00A40730"/>
    <w:rsid w:val="00A45744"/>
    <w:rsid w:val="00A45C90"/>
    <w:rsid w:val="00A463B2"/>
    <w:rsid w:val="00A469D5"/>
    <w:rsid w:val="00A46E2B"/>
    <w:rsid w:val="00A47071"/>
    <w:rsid w:val="00A5060C"/>
    <w:rsid w:val="00A50E62"/>
    <w:rsid w:val="00A516C8"/>
    <w:rsid w:val="00A518FB"/>
    <w:rsid w:val="00A528C2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1281"/>
    <w:rsid w:val="00A624C3"/>
    <w:rsid w:val="00A6325C"/>
    <w:rsid w:val="00A6580F"/>
    <w:rsid w:val="00A664EA"/>
    <w:rsid w:val="00A66AA1"/>
    <w:rsid w:val="00A671BD"/>
    <w:rsid w:val="00A672AC"/>
    <w:rsid w:val="00A675E7"/>
    <w:rsid w:val="00A70D0A"/>
    <w:rsid w:val="00A75245"/>
    <w:rsid w:val="00A76319"/>
    <w:rsid w:val="00A80B8A"/>
    <w:rsid w:val="00A817ED"/>
    <w:rsid w:val="00A81C6B"/>
    <w:rsid w:val="00A81DF6"/>
    <w:rsid w:val="00A82986"/>
    <w:rsid w:val="00A82E4C"/>
    <w:rsid w:val="00A830FA"/>
    <w:rsid w:val="00A83838"/>
    <w:rsid w:val="00A83983"/>
    <w:rsid w:val="00A84F7E"/>
    <w:rsid w:val="00A85D11"/>
    <w:rsid w:val="00A8658E"/>
    <w:rsid w:val="00A875EC"/>
    <w:rsid w:val="00A876EE"/>
    <w:rsid w:val="00A91615"/>
    <w:rsid w:val="00A93233"/>
    <w:rsid w:val="00A93850"/>
    <w:rsid w:val="00A93DAB"/>
    <w:rsid w:val="00A9508F"/>
    <w:rsid w:val="00A95CBA"/>
    <w:rsid w:val="00A96AF2"/>
    <w:rsid w:val="00AA19E8"/>
    <w:rsid w:val="00AA21B0"/>
    <w:rsid w:val="00AA2F77"/>
    <w:rsid w:val="00AA34E6"/>
    <w:rsid w:val="00AA3778"/>
    <w:rsid w:val="00AA45E3"/>
    <w:rsid w:val="00AA4CEB"/>
    <w:rsid w:val="00AA6CC2"/>
    <w:rsid w:val="00AA77DC"/>
    <w:rsid w:val="00AB008F"/>
    <w:rsid w:val="00AB08C0"/>
    <w:rsid w:val="00AB09DD"/>
    <w:rsid w:val="00AB0E4C"/>
    <w:rsid w:val="00AB17AA"/>
    <w:rsid w:val="00AB24A6"/>
    <w:rsid w:val="00AB3C9A"/>
    <w:rsid w:val="00AB55DF"/>
    <w:rsid w:val="00AB7AC8"/>
    <w:rsid w:val="00AC0B83"/>
    <w:rsid w:val="00AC271E"/>
    <w:rsid w:val="00AC2900"/>
    <w:rsid w:val="00AC3DED"/>
    <w:rsid w:val="00AC41E3"/>
    <w:rsid w:val="00AC432A"/>
    <w:rsid w:val="00AC5444"/>
    <w:rsid w:val="00AC6775"/>
    <w:rsid w:val="00AC67E2"/>
    <w:rsid w:val="00AC79CB"/>
    <w:rsid w:val="00AD0A76"/>
    <w:rsid w:val="00AD0C2F"/>
    <w:rsid w:val="00AD0D91"/>
    <w:rsid w:val="00AD1046"/>
    <w:rsid w:val="00AD131F"/>
    <w:rsid w:val="00AD1FA0"/>
    <w:rsid w:val="00AD3693"/>
    <w:rsid w:val="00AD3BFC"/>
    <w:rsid w:val="00AD3F56"/>
    <w:rsid w:val="00AD42C5"/>
    <w:rsid w:val="00AD5FE8"/>
    <w:rsid w:val="00AD682A"/>
    <w:rsid w:val="00AD6A63"/>
    <w:rsid w:val="00AD6B31"/>
    <w:rsid w:val="00AE2D73"/>
    <w:rsid w:val="00AE568B"/>
    <w:rsid w:val="00AE636E"/>
    <w:rsid w:val="00AE63E6"/>
    <w:rsid w:val="00AF080B"/>
    <w:rsid w:val="00AF0D14"/>
    <w:rsid w:val="00AF0D68"/>
    <w:rsid w:val="00AF11FF"/>
    <w:rsid w:val="00AF2944"/>
    <w:rsid w:val="00AF3916"/>
    <w:rsid w:val="00AF41BB"/>
    <w:rsid w:val="00AF4B20"/>
    <w:rsid w:val="00AF6129"/>
    <w:rsid w:val="00AF627F"/>
    <w:rsid w:val="00B01BA1"/>
    <w:rsid w:val="00B01E04"/>
    <w:rsid w:val="00B03199"/>
    <w:rsid w:val="00B0462C"/>
    <w:rsid w:val="00B06BBB"/>
    <w:rsid w:val="00B107EF"/>
    <w:rsid w:val="00B10924"/>
    <w:rsid w:val="00B12A1F"/>
    <w:rsid w:val="00B12AF6"/>
    <w:rsid w:val="00B14258"/>
    <w:rsid w:val="00B144AE"/>
    <w:rsid w:val="00B1489E"/>
    <w:rsid w:val="00B16A10"/>
    <w:rsid w:val="00B175B2"/>
    <w:rsid w:val="00B2231B"/>
    <w:rsid w:val="00B22580"/>
    <w:rsid w:val="00B226D9"/>
    <w:rsid w:val="00B22BEF"/>
    <w:rsid w:val="00B2346F"/>
    <w:rsid w:val="00B24108"/>
    <w:rsid w:val="00B27DD0"/>
    <w:rsid w:val="00B27E20"/>
    <w:rsid w:val="00B30F6C"/>
    <w:rsid w:val="00B32900"/>
    <w:rsid w:val="00B34BB9"/>
    <w:rsid w:val="00B353FE"/>
    <w:rsid w:val="00B36185"/>
    <w:rsid w:val="00B37D1C"/>
    <w:rsid w:val="00B40E81"/>
    <w:rsid w:val="00B40ED8"/>
    <w:rsid w:val="00B411B4"/>
    <w:rsid w:val="00B41462"/>
    <w:rsid w:val="00B457A5"/>
    <w:rsid w:val="00B47716"/>
    <w:rsid w:val="00B506D1"/>
    <w:rsid w:val="00B51289"/>
    <w:rsid w:val="00B51778"/>
    <w:rsid w:val="00B525C1"/>
    <w:rsid w:val="00B52726"/>
    <w:rsid w:val="00B52A7F"/>
    <w:rsid w:val="00B52B21"/>
    <w:rsid w:val="00B53C4C"/>
    <w:rsid w:val="00B549C2"/>
    <w:rsid w:val="00B54A95"/>
    <w:rsid w:val="00B54B83"/>
    <w:rsid w:val="00B5666C"/>
    <w:rsid w:val="00B56976"/>
    <w:rsid w:val="00B57621"/>
    <w:rsid w:val="00B57E5F"/>
    <w:rsid w:val="00B607F4"/>
    <w:rsid w:val="00B62E56"/>
    <w:rsid w:val="00B62FB9"/>
    <w:rsid w:val="00B6364E"/>
    <w:rsid w:val="00B63BFA"/>
    <w:rsid w:val="00B63C99"/>
    <w:rsid w:val="00B63CF4"/>
    <w:rsid w:val="00B651E4"/>
    <w:rsid w:val="00B6583B"/>
    <w:rsid w:val="00B66A40"/>
    <w:rsid w:val="00B66AC4"/>
    <w:rsid w:val="00B7064A"/>
    <w:rsid w:val="00B72C52"/>
    <w:rsid w:val="00B74726"/>
    <w:rsid w:val="00B752EA"/>
    <w:rsid w:val="00B75EB3"/>
    <w:rsid w:val="00B76AE0"/>
    <w:rsid w:val="00B76D93"/>
    <w:rsid w:val="00B803DF"/>
    <w:rsid w:val="00B8080D"/>
    <w:rsid w:val="00B81391"/>
    <w:rsid w:val="00B81C3E"/>
    <w:rsid w:val="00B82E8F"/>
    <w:rsid w:val="00B83D30"/>
    <w:rsid w:val="00B851A7"/>
    <w:rsid w:val="00B869EC"/>
    <w:rsid w:val="00B8700A"/>
    <w:rsid w:val="00B9055D"/>
    <w:rsid w:val="00B910E7"/>
    <w:rsid w:val="00B9174E"/>
    <w:rsid w:val="00B91E45"/>
    <w:rsid w:val="00B924AE"/>
    <w:rsid w:val="00B92974"/>
    <w:rsid w:val="00B92E64"/>
    <w:rsid w:val="00B931EE"/>
    <w:rsid w:val="00B9372D"/>
    <w:rsid w:val="00B93812"/>
    <w:rsid w:val="00B960DC"/>
    <w:rsid w:val="00B97CEB"/>
    <w:rsid w:val="00B97FE9"/>
    <w:rsid w:val="00BA06C1"/>
    <w:rsid w:val="00BA0E16"/>
    <w:rsid w:val="00BA3A3C"/>
    <w:rsid w:val="00BA3B04"/>
    <w:rsid w:val="00BA45B4"/>
    <w:rsid w:val="00BA4C19"/>
    <w:rsid w:val="00BA51A1"/>
    <w:rsid w:val="00BA59EF"/>
    <w:rsid w:val="00BA7DF2"/>
    <w:rsid w:val="00BA7FB0"/>
    <w:rsid w:val="00BB0286"/>
    <w:rsid w:val="00BB0C7D"/>
    <w:rsid w:val="00BB13F8"/>
    <w:rsid w:val="00BB23F0"/>
    <w:rsid w:val="00BB38D5"/>
    <w:rsid w:val="00BB48E1"/>
    <w:rsid w:val="00BB7073"/>
    <w:rsid w:val="00BC0B99"/>
    <w:rsid w:val="00BC0E47"/>
    <w:rsid w:val="00BC165C"/>
    <w:rsid w:val="00BC2690"/>
    <w:rsid w:val="00BC2E20"/>
    <w:rsid w:val="00BC557C"/>
    <w:rsid w:val="00BC6B5C"/>
    <w:rsid w:val="00BC7869"/>
    <w:rsid w:val="00BC7AB9"/>
    <w:rsid w:val="00BD064F"/>
    <w:rsid w:val="00BD26B7"/>
    <w:rsid w:val="00BD3AC5"/>
    <w:rsid w:val="00BD7101"/>
    <w:rsid w:val="00BD7D24"/>
    <w:rsid w:val="00BE078D"/>
    <w:rsid w:val="00BE230E"/>
    <w:rsid w:val="00BE53E8"/>
    <w:rsid w:val="00BE79AA"/>
    <w:rsid w:val="00BE7B04"/>
    <w:rsid w:val="00BF0512"/>
    <w:rsid w:val="00BF41DB"/>
    <w:rsid w:val="00BF4519"/>
    <w:rsid w:val="00BF4B43"/>
    <w:rsid w:val="00BF54F3"/>
    <w:rsid w:val="00BF635E"/>
    <w:rsid w:val="00BF6E09"/>
    <w:rsid w:val="00C0092E"/>
    <w:rsid w:val="00C01429"/>
    <w:rsid w:val="00C01D89"/>
    <w:rsid w:val="00C02BA0"/>
    <w:rsid w:val="00C030C2"/>
    <w:rsid w:val="00C05065"/>
    <w:rsid w:val="00C06706"/>
    <w:rsid w:val="00C07572"/>
    <w:rsid w:val="00C07C81"/>
    <w:rsid w:val="00C10C5B"/>
    <w:rsid w:val="00C121D0"/>
    <w:rsid w:val="00C1323C"/>
    <w:rsid w:val="00C13D75"/>
    <w:rsid w:val="00C154F0"/>
    <w:rsid w:val="00C15676"/>
    <w:rsid w:val="00C15A6A"/>
    <w:rsid w:val="00C20983"/>
    <w:rsid w:val="00C22EEA"/>
    <w:rsid w:val="00C2409F"/>
    <w:rsid w:val="00C25146"/>
    <w:rsid w:val="00C25BC6"/>
    <w:rsid w:val="00C268EE"/>
    <w:rsid w:val="00C26A0E"/>
    <w:rsid w:val="00C26AA6"/>
    <w:rsid w:val="00C26F3E"/>
    <w:rsid w:val="00C30304"/>
    <w:rsid w:val="00C308A7"/>
    <w:rsid w:val="00C3209D"/>
    <w:rsid w:val="00C3377C"/>
    <w:rsid w:val="00C340BF"/>
    <w:rsid w:val="00C360C1"/>
    <w:rsid w:val="00C362AD"/>
    <w:rsid w:val="00C3645B"/>
    <w:rsid w:val="00C373C2"/>
    <w:rsid w:val="00C374E8"/>
    <w:rsid w:val="00C403AA"/>
    <w:rsid w:val="00C42653"/>
    <w:rsid w:val="00C42A4D"/>
    <w:rsid w:val="00C42F80"/>
    <w:rsid w:val="00C43597"/>
    <w:rsid w:val="00C44DCB"/>
    <w:rsid w:val="00C50748"/>
    <w:rsid w:val="00C509CF"/>
    <w:rsid w:val="00C51F39"/>
    <w:rsid w:val="00C52437"/>
    <w:rsid w:val="00C52619"/>
    <w:rsid w:val="00C5309A"/>
    <w:rsid w:val="00C53389"/>
    <w:rsid w:val="00C54785"/>
    <w:rsid w:val="00C5498D"/>
    <w:rsid w:val="00C5504F"/>
    <w:rsid w:val="00C550C5"/>
    <w:rsid w:val="00C562EE"/>
    <w:rsid w:val="00C56B39"/>
    <w:rsid w:val="00C6091E"/>
    <w:rsid w:val="00C61399"/>
    <w:rsid w:val="00C62628"/>
    <w:rsid w:val="00C63056"/>
    <w:rsid w:val="00C63AFC"/>
    <w:rsid w:val="00C657D7"/>
    <w:rsid w:val="00C66582"/>
    <w:rsid w:val="00C67FD7"/>
    <w:rsid w:val="00C717DB"/>
    <w:rsid w:val="00C71F07"/>
    <w:rsid w:val="00C72F53"/>
    <w:rsid w:val="00C742AC"/>
    <w:rsid w:val="00C749EE"/>
    <w:rsid w:val="00C758D6"/>
    <w:rsid w:val="00C759CB"/>
    <w:rsid w:val="00C7617F"/>
    <w:rsid w:val="00C81450"/>
    <w:rsid w:val="00C82B8B"/>
    <w:rsid w:val="00C831D8"/>
    <w:rsid w:val="00C85194"/>
    <w:rsid w:val="00C87498"/>
    <w:rsid w:val="00C8782D"/>
    <w:rsid w:val="00C9054B"/>
    <w:rsid w:val="00C9075C"/>
    <w:rsid w:val="00C9099B"/>
    <w:rsid w:val="00C91E63"/>
    <w:rsid w:val="00C93153"/>
    <w:rsid w:val="00C93CA8"/>
    <w:rsid w:val="00C9419B"/>
    <w:rsid w:val="00C9624C"/>
    <w:rsid w:val="00C97DC0"/>
    <w:rsid w:val="00CA0983"/>
    <w:rsid w:val="00CA2736"/>
    <w:rsid w:val="00CA3623"/>
    <w:rsid w:val="00CA38AA"/>
    <w:rsid w:val="00CA5336"/>
    <w:rsid w:val="00CA6713"/>
    <w:rsid w:val="00CA72FE"/>
    <w:rsid w:val="00CA732C"/>
    <w:rsid w:val="00CA79A2"/>
    <w:rsid w:val="00CB0846"/>
    <w:rsid w:val="00CB1171"/>
    <w:rsid w:val="00CB1FA0"/>
    <w:rsid w:val="00CB2670"/>
    <w:rsid w:val="00CB26EE"/>
    <w:rsid w:val="00CB295D"/>
    <w:rsid w:val="00CB4805"/>
    <w:rsid w:val="00CB535B"/>
    <w:rsid w:val="00CB62BF"/>
    <w:rsid w:val="00CB6DE3"/>
    <w:rsid w:val="00CB7584"/>
    <w:rsid w:val="00CB7982"/>
    <w:rsid w:val="00CB7DAF"/>
    <w:rsid w:val="00CC0252"/>
    <w:rsid w:val="00CC16A6"/>
    <w:rsid w:val="00CC2226"/>
    <w:rsid w:val="00CC2F90"/>
    <w:rsid w:val="00CD0061"/>
    <w:rsid w:val="00CD02E1"/>
    <w:rsid w:val="00CD29C1"/>
    <w:rsid w:val="00CD3857"/>
    <w:rsid w:val="00CD3B20"/>
    <w:rsid w:val="00CD5851"/>
    <w:rsid w:val="00CD77E9"/>
    <w:rsid w:val="00CD79C6"/>
    <w:rsid w:val="00CE132D"/>
    <w:rsid w:val="00CE28CE"/>
    <w:rsid w:val="00CE3CC9"/>
    <w:rsid w:val="00CE5930"/>
    <w:rsid w:val="00CF3084"/>
    <w:rsid w:val="00CF3B6C"/>
    <w:rsid w:val="00CF43DA"/>
    <w:rsid w:val="00CF4AC6"/>
    <w:rsid w:val="00CF548F"/>
    <w:rsid w:val="00CF74FE"/>
    <w:rsid w:val="00D014F6"/>
    <w:rsid w:val="00D021A5"/>
    <w:rsid w:val="00D02518"/>
    <w:rsid w:val="00D053E8"/>
    <w:rsid w:val="00D07D20"/>
    <w:rsid w:val="00D102D8"/>
    <w:rsid w:val="00D11BE9"/>
    <w:rsid w:val="00D1706B"/>
    <w:rsid w:val="00D1765D"/>
    <w:rsid w:val="00D20740"/>
    <w:rsid w:val="00D21762"/>
    <w:rsid w:val="00D23845"/>
    <w:rsid w:val="00D23E8F"/>
    <w:rsid w:val="00D24432"/>
    <w:rsid w:val="00D24D72"/>
    <w:rsid w:val="00D26300"/>
    <w:rsid w:val="00D26685"/>
    <w:rsid w:val="00D26A10"/>
    <w:rsid w:val="00D27007"/>
    <w:rsid w:val="00D31F1E"/>
    <w:rsid w:val="00D342B2"/>
    <w:rsid w:val="00D367A5"/>
    <w:rsid w:val="00D377A7"/>
    <w:rsid w:val="00D40C1D"/>
    <w:rsid w:val="00D412E9"/>
    <w:rsid w:val="00D427FE"/>
    <w:rsid w:val="00D430C9"/>
    <w:rsid w:val="00D436A3"/>
    <w:rsid w:val="00D45DE6"/>
    <w:rsid w:val="00D474FC"/>
    <w:rsid w:val="00D5065D"/>
    <w:rsid w:val="00D5370F"/>
    <w:rsid w:val="00D53718"/>
    <w:rsid w:val="00D53881"/>
    <w:rsid w:val="00D53E12"/>
    <w:rsid w:val="00D55C91"/>
    <w:rsid w:val="00D55F46"/>
    <w:rsid w:val="00D56278"/>
    <w:rsid w:val="00D57188"/>
    <w:rsid w:val="00D57C6B"/>
    <w:rsid w:val="00D60122"/>
    <w:rsid w:val="00D634C5"/>
    <w:rsid w:val="00D6616A"/>
    <w:rsid w:val="00D6632A"/>
    <w:rsid w:val="00D67352"/>
    <w:rsid w:val="00D67668"/>
    <w:rsid w:val="00D70116"/>
    <w:rsid w:val="00D7079E"/>
    <w:rsid w:val="00D7425C"/>
    <w:rsid w:val="00D74643"/>
    <w:rsid w:val="00D7529A"/>
    <w:rsid w:val="00D75EE7"/>
    <w:rsid w:val="00D75F16"/>
    <w:rsid w:val="00D7622F"/>
    <w:rsid w:val="00D76497"/>
    <w:rsid w:val="00D7690E"/>
    <w:rsid w:val="00D76A32"/>
    <w:rsid w:val="00D777F7"/>
    <w:rsid w:val="00D77D0C"/>
    <w:rsid w:val="00D820EF"/>
    <w:rsid w:val="00D82A11"/>
    <w:rsid w:val="00D82D04"/>
    <w:rsid w:val="00D832FC"/>
    <w:rsid w:val="00D835B1"/>
    <w:rsid w:val="00D84C3A"/>
    <w:rsid w:val="00D8564A"/>
    <w:rsid w:val="00D85B63"/>
    <w:rsid w:val="00D86A27"/>
    <w:rsid w:val="00D86B25"/>
    <w:rsid w:val="00D87086"/>
    <w:rsid w:val="00D90399"/>
    <w:rsid w:val="00D9081C"/>
    <w:rsid w:val="00D9331E"/>
    <w:rsid w:val="00D93840"/>
    <w:rsid w:val="00D954BA"/>
    <w:rsid w:val="00D966FE"/>
    <w:rsid w:val="00D96B97"/>
    <w:rsid w:val="00D97B61"/>
    <w:rsid w:val="00D97FAB"/>
    <w:rsid w:val="00DA2B08"/>
    <w:rsid w:val="00DA360F"/>
    <w:rsid w:val="00DA37A0"/>
    <w:rsid w:val="00DA66E8"/>
    <w:rsid w:val="00DA673B"/>
    <w:rsid w:val="00DA6AB8"/>
    <w:rsid w:val="00DA6D48"/>
    <w:rsid w:val="00DB07A9"/>
    <w:rsid w:val="00DB38F4"/>
    <w:rsid w:val="00DB406E"/>
    <w:rsid w:val="00DB4A66"/>
    <w:rsid w:val="00DB5455"/>
    <w:rsid w:val="00DB6A50"/>
    <w:rsid w:val="00DB6A90"/>
    <w:rsid w:val="00DB6DC6"/>
    <w:rsid w:val="00DB71E9"/>
    <w:rsid w:val="00DB7BD4"/>
    <w:rsid w:val="00DC08AC"/>
    <w:rsid w:val="00DC1424"/>
    <w:rsid w:val="00DC1A39"/>
    <w:rsid w:val="00DC1C67"/>
    <w:rsid w:val="00DC217C"/>
    <w:rsid w:val="00DC2C0E"/>
    <w:rsid w:val="00DC2F6B"/>
    <w:rsid w:val="00DC2FC3"/>
    <w:rsid w:val="00DC4181"/>
    <w:rsid w:val="00DC4948"/>
    <w:rsid w:val="00DC4CA1"/>
    <w:rsid w:val="00DC677F"/>
    <w:rsid w:val="00DC7957"/>
    <w:rsid w:val="00DC7AAF"/>
    <w:rsid w:val="00DD0E04"/>
    <w:rsid w:val="00DD1837"/>
    <w:rsid w:val="00DD21F2"/>
    <w:rsid w:val="00DD2943"/>
    <w:rsid w:val="00DD4062"/>
    <w:rsid w:val="00DD4469"/>
    <w:rsid w:val="00DD50F9"/>
    <w:rsid w:val="00DD547B"/>
    <w:rsid w:val="00DD7485"/>
    <w:rsid w:val="00DD7A1F"/>
    <w:rsid w:val="00DD7A9A"/>
    <w:rsid w:val="00DD7B4F"/>
    <w:rsid w:val="00DE3266"/>
    <w:rsid w:val="00DE4028"/>
    <w:rsid w:val="00DE402C"/>
    <w:rsid w:val="00DE43AB"/>
    <w:rsid w:val="00DE48BB"/>
    <w:rsid w:val="00DE4A9A"/>
    <w:rsid w:val="00DE6179"/>
    <w:rsid w:val="00DE6C8D"/>
    <w:rsid w:val="00DF14FD"/>
    <w:rsid w:val="00DF1BFD"/>
    <w:rsid w:val="00DF43F1"/>
    <w:rsid w:val="00DF45AF"/>
    <w:rsid w:val="00DF4628"/>
    <w:rsid w:val="00DF4A92"/>
    <w:rsid w:val="00DF4E80"/>
    <w:rsid w:val="00DF69B4"/>
    <w:rsid w:val="00DF6C2E"/>
    <w:rsid w:val="00E009BB"/>
    <w:rsid w:val="00E020D7"/>
    <w:rsid w:val="00E02DDE"/>
    <w:rsid w:val="00E0361F"/>
    <w:rsid w:val="00E0411D"/>
    <w:rsid w:val="00E04698"/>
    <w:rsid w:val="00E0476B"/>
    <w:rsid w:val="00E0550A"/>
    <w:rsid w:val="00E05E8D"/>
    <w:rsid w:val="00E110CF"/>
    <w:rsid w:val="00E13395"/>
    <w:rsid w:val="00E13FCD"/>
    <w:rsid w:val="00E147BA"/>
    <w:rsid w:val="00E14F44"/>
    <w:rsid w:val="00E165CC"/>
    <w:rsid w:val="00E16689"/>
    <w:rsid w:val="00E1751F"/>
    <w:rsid w:val="00E176DF"/>
    <w:rsid w:val="00E228FC"/>
    <w:rsid w:val="00E2315F"/>
    <w:rsid w:val="00E235C0"/>
    <w:rsid w:val="00E23F39"/>
    <w:rsid w:val="00E306FB"/>
    <w:rsid w:val="00E30BF4"/>
    <w:rsid w:val="00E30FC0"/>
    <w:rsid w:val="00E32719"/>
    <w:rsid w:val="00E3277B"/>
    <w:rsid w:val="00E3457B"/>
    <w:rsid w:val="00E34C6B"/>
    <w:rsid w:val="00E34C9B"/>
    <w:rsid w:val="00E36284"/>
    <w:rsid w:val="00E364BD"/>
    <w:rsid w:val="00E3650E"/>
    <w:rsid w:val="00E3680D"/>
    <w:rsid w:val="00E36F27"/>
    <w:rsid w:val="00E37335"/>
    <w:rsid w:val="00E4187F"/>
    <w:rsid w:val="00E46154"/>
    <w:rsid w:val="00E47BFE"/>
    <w:rsid w:val="00E517DD"/>
    <w:rsid w:val="00E52B7B"/>
    <w:rsid w:val="00E543F9"/>
    <w:rsid w:val="00E54CE9"/>
    <w:rsid w:val="00E57162"/>
    <w:rsid w:val="00E5732C"/>
    <w:rsid w:val="00E577E3"/>
    <w:rsid w:val="00E611BA"/>
    <w:rsid w:val="00E6271C"/>
    <w:rsid w:val="00E6670A"/>
    <w:rsid w:val="00E67378"/>
    <w:rsid w:val="00E70720"/>
    <w:rsid w:val="00E70B33"/>
    <w:rsid w:val="00E71171"/>
    <w:rsid w:val="00E7278D"/>
    <w:rsid w:val="00E7282E"/>
    <w:rsid w:val="00E72B3F"/>
    <w:rsid w:val="00E748BD"/>
    <w:rsid w:val="00E74AFB"/>
    <w:rsid w:val="00E7528A"/>
    <w:rsid w:val="00E7561C"/>
    <w:rsid w:val="00E76BDA"/>
    <w:rsid w:val="00E80042"/>
    <w:rsid w:val="00E80792"/>
    <w:rsid w:val="00E80A73"/>
    <w:rsid w:val="00E81984"/>
    <w:rsid w:val="00E8204F"/>
    <w:rsid w:val="00E830EA"/>
    <w:rsid w:val="00E8322E"/>
    <w:rsid w:val="00E83E95"/>
    <w:rsid w:val="00E840D9"/>
    <w:rsid w:val="00E84F6B"/>
    <w:rsid w:val="00E8516E"/>
    <w:rsid w:val="00E85418"/>
    <w:rsid w:val="00E8629C"/>
    <w:rsid w:val="00E8676C"/>
    <w:rsid w:val="00E86CA6"/>
    <w:rsid w:val="00E9171E"/>
    <w:rsid w:val="00E92869"/>
    <w:rsid w:val="00E938F6"/>
    <w:rsid w:val="00E94F1E"/>
    <w:rsid w:val="00E957C7"/>
    <w:rsid w:val="00E95AEA"/>
    <w:rsid w:val="00E975DF"/>
    <w:rsid w:val="00EA1B45"/>
    <w:rsid w:val="00EA2A3C"/>
    <w:rsid w:val="00EA413E"/>
    <w:rsid w:val="00EA520C"/>
    <w:rsid w:val="00EA5F7B"/>
    <w:rsid w:val="00EA6A25"/>
    <w:rsid w:val="00EB010E"/>
    <w:rsid w:val="00EB1835"/>
    <w:rsid w:val="00EB1BE0"/>
    <w:rsid w:val="00EB2583"/>
    <w:rsid w:val="00EB292B"/>
    <w:rsid w:val="00EB326E"/>
    <w:rsid w:val="00EB39F1"/>
    <w:rsid w:val="00EB41B3"/>
    <w:rsid w:val="00EB42E4"/>
    <w:rsid w:val="00EB5027"/>
    <w:rsid w:val="00EB70BD"/>
    <w:rsid w:val="00EB7735"/>
    <w:rsid w:val="00EB77C2"/>
    <w:rsid w:val="00EB7DCB"/>
    <w:rsid w:val="00EC0804"/>
    <w:rsid w:val="00EC09F9"/>
    <w:rsid w:val="00EC0B7F"/>
    <w:rsid w:val="00EC0EA4"/>
    <w:rsid w:val="00EC3707"/>
    <w:rsid w:val="00EC40F6"/>
    <w:rsid w:val="00EC49BC"/>
    <w:rsid w:val="00EC591B"/>
    <w:rsid w:val="00EC77B8"/>
    <w:rsid w:val="00ED0AE1"/>
    <w:rsid w:val="00ED15A4"/>
    <w:rsid w:val="00ED4C19"/>
    <w:rsid w:val="00ED4D55"/>
    <w:rsid w:val="00ED5E23"/>
    <w:rsid w:val="00ED6EED"/>
    <w:rsid w:val="00ED72BC"/>
    <w:rsid w:val="00EE1643"/>
    <w:rsid w:val="00EE1BC6"/>
    <w:rsid w:val="00EE1EFB"/>
    <w:rsid w:val="00EE267A"/>
    <w:rsid w:val="00EE2BDE"/>
    <w:rsid w:val="00EE33CF"/>
    <w:rsid w:val="00EE4189"/>
    <w:rsid w:val="00EE41C2"/>
    <w:rsid w:val="00EE4F22"/>
    <w:rsid w:val="00EE5B1B"/>
    <w:rsid w:val="00EF08F8"/>
    <w:rsid w:val="00EF161A"/>
    <w:rsid w:val="00EF1B55"/>
    <w:rsid w:val="00EF2CCF"/>
    <w:rsid w:val="00EF3096"/>
    <w:rsid w:val="00EF4CD8"/>
    <w:rsid w:val="00EF5590"/>
    <w:rsid w:val="00EF5BE6"/>
    <w:rsid w:val="00EF63E0"/>
    <w:rsid w:val="00EF6B54"/>
    <w:rsid w:val="00EF6BD8"/>
    <w:rsid w:val="00F02F96"/>
    <w:rsid w:val="00F04E5A"/>
    <w:rsid w:val="00F04FA0"/>
    <w:rsid w:val="00F063D7"/>
    <w:rsid w:val="00F0649B"/>
    <w:rsid w:val="00F06E62"/>
    <w:rsid w:val="00F07072"/>
    <w:rsid w:val="00F07A3E"/>
    <w:rsid w:val="00F1122F"/>
    <w:rsid w:val="00F11B26"/>
    <w:rsid w:val="00F121FE"/>
    <w:rsid w:val="00F13F7A"/>
    <w:rsid w:val="00F14000"/>
    <w:rsid w:val="00F15BE9"/>
    <w:rsid w:val="00F16303"/>
    <w:rsid w:val="00F16EE0"/>
    <w:rsid w:val="00F22619"/>
    <w:rsid w:val="00F22BEA"/>
    <w:rsid w:val="00F231FF"/>
    <w:rsid w:val="00F23C88"/>
    <w:rsid w:val="00F25276"/>
    <w:rsid w:val="00F25688"/>
    <w:rsid w:val="00F265B1"/>
    <w:rsid w:val="00F26A5F"/>
    <w:rsid w:val="00F27DCE"/>
    <w:rsid w:val="00F302D9"/>
    <w:rsid w:val="00F31A1D"/>
    <w:rsid w:val="00F32D7C"/>
    <w:rsid w:val="00F33990"/>
    <w:rsid w:val="00F34005"/>
    <w:rsid w:val="00F3411D"/>
    <w:rsid w:val="00F34320"/>
    <w:rsid w:val="00F34933"/>
    <w:rsid w:val="00F36025"/>
    <w:rsid w:val="00F361DE"/>
    <w:rsid w:val="00F40127"/>
    <w:rsid w:val="00F40FC7"/>
    <w:rsid w:val="00F43156"/>
    <w:rsid w:val="00F46302"/>
    <w:rsid w:val="00F46603"/>
    <w:rsid w:val="00F5078E"/>
    <w:rsid w:val="00F50DB2"/>
    <w:rsid w:val="00F50E73"/>
    <w:rsid w:val="00F511C4"/>
    <w:rsid w:val="00F51E12"/>
    <w:rsid w:val="00F523D0"/>
    <w:rsid w:val="00F52BD7"/>
    <w:rsid w:val="00F544FA"/>
    <w:rsid w:val="00F553B8"/>
    <w:rsid w:val="00F55866"/>
    <w:rsid w:val="00F558EA"/>
    <w:rsid w:val="00F575DF"/>
    <w:rsid w:val="00F57AAD"/>
    <w:rsid w:val="00F600A4"/>
    <w:rsid w:val="00F61D70"/>
    <w:rsid w:val="00F652D5"/>
    <w:rsid w:val="00F674DE"/>
    <w:rsid w:val="00F71C48"/>
    <w:rsid w:val="00F74966"/>
    <w:rsid w:val="00F74D00"/>
    <w:rsid w:val="00F7539C"/>
    <w:rsid w:val="00F77DD8"/>
    <w:rsid w:val="00F80B86"/>
    <w:rsid w:val="00F80EBB"/>
    <w:rsid w:val="00F81000"/>
    <w:rsid w:val="00F827C4"/>
    <w:rsid w:val="00F829D4"/>
    <w:rsid w:val="00F849CB"/>
    <w:rsid w:val="00F84E2A"/>
    <w:rsid w:val="00F86173"/>
    <w:rsid w:val="00F91CE8"/>
    <w:rsid w:val="00F92101"/>
    <w:rsid w:val="00F92523"/>
    <w:rsid w:val="00F926AC"/>
    <w:rsid w:val="00F93D37"/>
    <w:rsid w:val="00F9432C"/>
    <w:rsid w:val="00F9443E"/>
    <w:rsid w:val="00F94A2C"/>
    <w:rsid w:val="00F94C7D"/>
    <w:rsid w:val="00F94DD3"/>
    <w:rsid w:val="00F9570A"/>
    <w:rsid w:val="00F95F28"/>
    <w:rsid w:val="00F97993"/>
    <w:rsid w:val="00FA0649"/>
    <w:rsid w:val="00FA0902"/>
    <w:rsid w:val="00FA1D06"/>
    <w:rsid w:val="00FA2ED4"/>
    <w:rsid w:val="00FA330C"/>
    <w:rsid w:val="00FA3CD5"/>
    <w:rsid w:val="00FA4836"/>
    <w:rsid w:val="00FA5304"/>
    <w:rsid w:val="00FA54D5"/>
    <w:rsid w:val="00FA62F6"/>
    <w:rsid w:val="00FA7AE1"/>
    <w:rsid w:val="00FB193C"/>
    <w:rsid w:val="00FB31E9"/>
    <w:rsid w:val="00FB3A2D"/>
    <w:rsid w:val="00FB449C"/>
    <w:rsid w:val="00FB4C02"/>
    <w:rsid w:val="00FB5AEB"/>
    <w:rsid w:val="00FB63CD"/>
    <w:rsid w:val="00FC070B"/>
    <w:rsid w:val="00FC22EC"/>
    <w:rsid w:val="00FC2312"/>
    <w:rsid w:val="00FC3B84"/>
    <w:rsid w:val="00FC3EAB"/>
    <w:rsid w:val="00FC4E14"/>
    <w:rsid w:val="00FC609A"/>
    <w:rsid w:val="00FC690A"/>
    <w:rsid w:val="00FD14CB"/>
    <w:rsid w:val="00FD2532"/>
    <w:rsid w:val="00FD438B"/>
    <w:rsid w:val="00FD7354"/>
    <w:rsid w:val="00FE099B"/>
    <w:rsid w:val="00FE1009"/>
    <w:rsid w:val="00FE1F96"/>
    <w:rsid w:val="00FE278F"/>
    <w:rsid w:val="00FE665A"/>
    <w:rsid w:val="00FF1D83"/>
    <w:rsid w:val="00FF1FDB"/>
    <w:rsid w:val="00FF2EE0"/>
    <w:rsid w:val="00FF34D3"/>
    <w:rsid w:val="00FF54FE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5554E5"/>
  <w15:docId w15:val="{FE15B330-5947-44B3-BC6D-B493BC8A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48"/>
      </w:numPr>
      <w:tabs>
        <w:tab w:val="num" w:pos="720"/>
      </w:tabs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numId w:val="34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  <w:numId w:val="14"/>
      </w:numPr>
      <w:tabs>
        <w:tab w:val="num" w:pos="1800"/>
      </w:tabs>
      <w:spacing w:before="120" w:after="240"/>
      <w:ind w:left="1080" w:hanging="36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left" w:pos="1800"/>
      </w:tabs>
      <w:ind w:left="3600" w:hanging="648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uiPriority w:val="99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link w:val="BodyTextChar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0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link w:val="TitleChar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0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uiPriority w:val="99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character" w:customStyle="1" w:styleId="Hyperlink2">
    <w:name w:val="Hyperlink.2"/>
    <w:basedOn w:val="DefaultParagraphFont"/>
    <w:rsid w:val="00F553B8"/>
  </w:style>
  <w:style w:type="character" w:customStyle="1" w:styleId="None">
    <w:name w:val="None"/>
    <w:rsid w:val="00F553B8"/>
  </w:style>
  <w:style w:type="numbering" w:customStyle="1" w:styleId="ImportedStyle5">
    <w:name w:val="Imported Style 5"/>
    <w:rsid w:val="00F553B8"/>
    <w:pPr>
      <w:numPr>
        <w:numId w:val="20"/>
      </w:numPr>
    </w:pPr>
  </w:style>
  <w:style w:type="paragraph" w:customStyle="1" w:styleId="Heading">
    <w:name w:val="Heading"/>
    <w:rsid w:val="00F553B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880" w:hanging="450"/>
      <w:outlineLvl w:val="0"/>
    </w:pPr>
    <w:rPr>
      <w:rFonts w:ascii="Helvetica" w:eastAsia="Helvetica" w:hAnsi="Helvetica" w:cs="Helvetica"/>
      <w:b/>
      <w:bCs/>
      <w:color w:val="000000"/>
      <w:sz w:val="28"/>
      <w:szCs w:val="28"/>
      <w:u w:color="000000"/>
      <w:bdr w:val="nil"/>
    </w:rPr>
  </w:style>
  <w:style w:type="numbering" w:customStyle="1" w:styleId="ImportedStyle3">
    <w:name w:val="Imported Style 3"/>
    <w:rsid w:val="00F553B8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F553B8"/>
    <w:rPr>
      <w:rFonts w:ascii="Arial" w:hAnsi="Arial"/>
      <w:b/>
      <w:kern w:val="28"/>
      <w:sz w:val="32"/>
    </w:rPr>
  </w:style>
  <w:style w:type="paragraph" w:customStyle="1" w:styleId="TableParagraph">
    <w:name w:val="Table Paragraph"/>
    <w:rsid w:val="001B657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"/>
      <w:ind w:left="107"/>
    </w:pPr>
    <w:rPr>
      <w:rFonts w:ascii="Carlito" w:eastAsia="Arial Unicode MS" w:hAnsi="Carlito" w:cs="Arial Unicode MS"/>
      <w:color w:val="000000"/>
      <w:sz w:val="22"/>
      <w:szCs w:val="22"/>
      <w:u w:color="000000"/>
      <w:bdr w:val="nil"/>
    </w:rPr>
  </w:style>
  <w:style w:type="character" w:customStyle="1" w:styleId="Hyperlink0">
    <w:name w:val="Hyperlink.0"/>
    <w:basedOn w:val="None"/>
    <w:rsid w:val="001B6575"/>
    <w:rPr>
      <w:lang w:val="en-US"/>
    </w:rPr>
  </w:style>
  <w:style w:type="character" w:customStyle="1" w:styleId="Hyperlink1">
    <w:name w:val="Hyperlink.1"/>
    <w:basedOn w:val="None"/>
    <w:rsid w:val="001B6575"/>
    <w:rPr>
      <w:rFonts w:ascii="Carlito" w:eastAsia="Carlito" w:hAnsi="Carlito" w:cs="Carlito"/>
      <w:lang w:val="en-US"/>
    </w:rPr>
  </w:style>
  <w:style w:type="numbering" w:customStyle="1" w:styleId="ImportedStyle6">
    <w:name w:val="Imported Style 6"/>
    <w:rsid w:val="001B6575"/>
    <w:pPr>
      <w:numPr>
        <w:numId w:val="22"/>
      </w:numPr>
    </w:pPr>
  </w:style>
  <w:style w:type="numbering" w:customStyle="1" w:styleId="ImportedStyle60">
    <w:name w:val="Imported Style 6.0"/>
    <w:rsid w:val="001B6575"/>
    <w:pPr>
      <w:numPr>
        <w:numId w:val="23"/>
      </w:numPr>
    </w:pPr>
  </w:style>
  <w:style w:type="numbering" w:customStyle="1" w:styleId="ImportedStyle12">
    <w:name w:val="Imported Style 12"/>
    <w:rsid w:val="001B6575"/>
    <w:pPr>
      <w:numPr>
        <w:numId w:val="25"/>
      </w:numPr>
    </w:pPr>
  </w:style>
  <w:style w:type="numbering" w:customStyle="1" w:styleId="ImportedStyle7">
    <w:name w:val="Imported Style 7"/>
    <w:rsid w:val="001B6575"/>
    <w:pPr>
      <w:numPr>
        <w:numId w:val="27"/>
      </w:numPr>
    </w:pPr>
  </w:style>
  <w:style w:type="numbering" w:customStyle="1" w:styleId="ImportedStyle9">
    <w:name w:val="Imported Style 9"/>
    <w:rsid w:val="00B62E56"/>
    <w:pPr>
      <w:numPr>
        <w:numId w:val="29"/>
      </w:numPr>
    </w:pPr>
  </w:style>
  <w:style w:type="character" w:customStyle="1" w:styleId="BodyTextChar">
    <w:name w:val="Body Text Char"/>
    <w:basedOn w:val="DefaultParagraphFont"/>
    <w:link w:val="BodyText0"/>
    <w:rsid w:val="00563C3B"/>
    <w:rPr>
      <w:rFonts w:ascii="Arial" w:eastAsia="SimSun" w:hAnsi="Arial"/>
      <w:b/>
      <w:bCs/>
      <w:color w:val="0206B0"/>
      <w:sz w:val="24"/>
    </w:rPr>
  </w:style>
  <w:style w:type="paragraph" w:customStyle="1" w:styleId="HeaderFooter">
    <w:name w:val="Header &amp; Footer"/>
    <w:rsid w:val="00563C3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  <w:style w:type="numbering" w:customStyle="1" w:styleId="ImportedStyle8">
    <w:name w:val="Imported Style 8"/>
    <w:rsid w:val="00563C3B"/>
    <w:pPr>
      <w:numPr>
        <w:numId w:val="30"/>
      </w:numPr>
    </w:pPr>
  </w:style>
  <w:style w:type="numbering" w:customStyle="1" w:styleId="ImportedStyle11">
    <w:name w:val="Imported Style 11"/>
    <w:rsid w:val="00563C3B"/>
    <w:pPr>
      <w:numPr>
        <w:numId w:val="31"/>
      </w:numPr>
    </w:pPr>
  </w:style>
  <w:style w:type="numbering" w:customStyle="1" w:styleId="ImportedStyle14">
    <w:name w:val="Imported Style 14"/>
    <w:rsid w:val="00E81984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4" ma:contentTypeDescription="Create a new document." ma:contentTypeScope="" ma:versionID="580a171cd10c354d127ddd4ccb42a406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7de6e2cc3eb0ac4db5100074650e727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3749A-9FC3-4FF2-9EA2-FE7FD32963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B05ACC-0608-4090-9CB8-B49F587BD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3385</TotalTime>
  <Pages>10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8754</CharactersWithSpaces>
  <SharedDoc>false</SharedDoc>
  <HLinks>
    <vt:vector size="312" baseType="variant">
      <vt:variant>
        <vt:i4>2031641</vt:i4>
      </vt:variant>
      <vt:variant>
        <vt:i4>306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Files/Content.Outlook/411J5T0U/VANGUARD/QTAD-CRFUNFLW.xls</vt:lpwstr>
      </vt:variant>
      <vt:variant>
        <vt:lpwstr/>
      </vt:variant>
      <vt:variant>
        <vt:i4>3211315</vt:i4>
      </vt:variant>
      <vt:variant>
        <vt:i4>303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Files/Content.Outlook/411J5T0U/VANGUARD/QTAD-SIPOC.XLS</vt:lpwstr>
      </vt:variant>
      <vt:variant>
        <vt:lpwstr/>
      </vt:variant>
      <vt:variant>
        <vt:i4>1114173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_Toc456186748</vt:lpwstr>
      </vt:variant>
      <vt:variant>
        <vt:i4>1114173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_Toc456186747</vt:lpwstr>
      </vt:variant>
      <vt:variant>
        <vt:i4>1114173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_Toc456186746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_Toc456186745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_Toc456186744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_Toc456186743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_Toc456186742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_Toc456186741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_Toc456186740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_Toc456186739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_Toc456186738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_Toc456186737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_Toc456186736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_Toc456186735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_Toc456186734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_Toc456186733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_Toc456186732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_Toc456186731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_Toc456186730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_Toc456186729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_Toc456186728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_Toc456186727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_Toc456186726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_Toc456186725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_Toc456186724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_Toc456186723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_Toc456186722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_Toc456186721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_Toc456186720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_Toc456186719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_Toc456186718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_Toc456186717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_Toc456186716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_Toc456186715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_Toc456186714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_Toc456186713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_Toc456186712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_Toc456186711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_Toc456186710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_Toc456186709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_Toc456186708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_Toc456186707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_Toc456186706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_Toc456186705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_Toc456186704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_Toc456186703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_Toc456186702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_Toc456186701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_Toc456186700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_Toc456186699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Arunprakash PV</dc:creator>
  <cp:keywords>Business Requirements Document,Template</cp:keywords>
  <dc:description>Business Requirements Document</dc:description>
  <cp:lastModifiedBy>Arunprakash PV</cp:lastModifiedBy>
  <cp:revision>490</cp:revision>
  <cp:lastPrinted>2015-06-18T10:03:00Z</cp:lastPrinted>
  <dcterms:created xsi:type="dcterms:W3CDTF">2020-04-14T12:20:00Z</dcterms:created>
  <dcterms:modified xsi:type="dcterms:W3CDTF">2020-07-29T12:53:00Z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ContentTypeId">
    <vt:lpwstr>0x0101007A9C735C9F3CD54A948D0AD38DF112BF</vt:lpwstr>
  </property>
  <property fmtid="{D5CDD505-2E9C-101B-9397-08002B2CF9AE}" pid="4" name="Master Release Id:">
    <vt:lpwstr>QTQP-TEMPW / 2.2.0 / 11-Aug-2015</vt:lpwstr>
  </property>
  <property fmtid="{D5CDD505-2E9C-101B-9397-08002B2CF9AE}" pid="5" name="Order">
    <vt:r8>2379000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